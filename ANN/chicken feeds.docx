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E6A0"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Chicken feed accounts for more than 80% of the cost of poultry production. Right now, the increasing cost of feeds is driving many poultry farmers out of business.</w:t>
      </w:r>
      <w:r w:rsidRPr="00DE753C">
        <w:rPr>
          <w:rFonts w:ascii="Open Sans" w:eastAsia="Times New Roman" w:hAnsi="Open Sans" w:cs="Open Sans"/>
          <w:i/>
          <w:iCs/>
          <w:color w:val="333333"/>
          <w:kern w:val="0"/>
          <w:sz w:val="36"/>
          <w:szCs w:val="36"/>
          <w14:ligatures w14:val="none"/>
        </w:rPr>
        <w:t> Making your own feeds would cut down costs while increasing the profit margin of your poultry farming.</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Today, I'm going to show you how to make your own chicken feed.</w:t>
      </w:r>
      <w:r w:rsidRPr="00DE753C">
        <w:rPr>
          <w:rFonts w:ascii="Open Sans" w:eastAsia="Times New Roman" w:hAnsi="Open Sans" w:cs="Open Sans"/>
          <w:color w:val="333333"/>
          <w:kern w:val="0"/>
          <w:sz w:val="23"/>
          <w:szCs w:val="23"/>
          <w14:ligatures w14:val="none"/>
        </w:rPr>
        <w:br/>
      </w:r>
      <w:bookmarkStart w:id="0" w:name="more"/>
      <w:bookmarkEnd w:id="0"/>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 Success in the poultry farming business mostly depends on feeding quality feed and feed formulation system. For proper growth, egg production and good health, poultry birds require energy. In order to obtain the desired growth rate, you must have to purchase and provide highly nutritious poultry feed. Except for adequate and quality feeding, you can’t run your business properly.</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r>
      <w:r w:rsidRPr="00DE753C">
        <w:rPr>
          <w:rFonts w:ascii="Open Sans" w:eastAsia="Times New Roman" w:hAnsi="Open Sans" w:cs="Open Sans"/>
          <w:b/>
          <w:bCs/>
          <w:color w:val="FF0000"/>
          <w:kern w:val="0"/>
          <w:sz w:val="36"/>
          <w:szCs w:val="36"/>
          <w14:ligatures w14:val="none"/>
        </w:rPr>
        <w:t>Also Read:</w:t>
      </w:r>
      <w:r w:rsidRPr="00DE753C">
        <w:rPr>
          <w:rFonts w:ascii="Open Sans" w:eastAsia="Times New Roman" w:hAnsi="Open Sans" w:cs="Open Sans"/>
          <w:color w:val="333333"/>
          <w:kern w:val="0"/>
          <w:sz w:val="36"/>
          <w:szCs w:val="36"/>
          <w14:ligatures w14:val="none"/>
        </w:rPr>
        <w:t> </w:t>
      </w:r>
      <w:hyperlink r:id="rId5" w:history="1">
        <w:r w:rsidRPr="00DE753C">
          <w:rPr>
            <w:rFonts w:ascii="Open Sans" w:eastAsia="Times New Roman" w:hAnsi="Open Sans" w:cs="Open Sans"/>
            <w:color w:val="E1704B"/>
            <w:kern w:val="0"/>
            <w:sz w:val="36"/>
            <w:szCs w:val="36"/>
            <w:u w:val="single"/>
            <w14:ligatures w14:val="none"/>
          </w:rPr>
          <w:t>How to start profitable poultry farming and make millions</w:t>
        </w:r>
      </w:hyperlink>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As a poultry farmer, you should always produce and sell fresh and healthy birds and quality eggs. For producing quality eggs and meat you have to feed your birds quality feed. This will also help to get maximum returns from your poultry farming business.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lastRenderedPageBreak/>
        <w:br/>
      </w:r>
      <w:r w:rsidRPr="00DE753C">
        <w:rPr>
          <w:rFonts w:ascii="Open Sans" w:eastAsia="Times New Roman" w:hAnsi="Open Sans" w:cs="Open Sans"/>
          <w:color w:val="333333"/>
          <w:kern w:val="0"/>
          <w:sz w:val="23"/>
          <w:szCs w:val="23"/>
          <w14:ligatures w14:val="none"/>
        </w:rPr>
        <w:t>  </w:t>
      </w:r>
      <w:r w:rsidRPr="00DE753C">
        <w:rPr>
          <w:rFonts w:ascii="Open Sans" w:eastAsia="Times New Roman" w:hAnsi="Open Sans" w:cs="Open Sans"/>
          <w:b/>
          <w:bCs/>
          <w:color w:val="FF0000"/>
          <w:kern w:val="0"/>
          <w:sz w:val="36"/>
          <w:szCs w:val="36"/>
          <w14:ligatures w14:val="none"/>
        </w:rPr>
        <w:t>Also read:</w:t>
      </w:r>
      <w:r w:rsidRPr="00DE753C">
        <w:rPr>
          <w:rFonts w:ascii="Open Sans" w:eastAsia="Times New Roman" w:hAnsi="Open Sans" w:cs="Open Sans"/>
          <w:color w:val="333333"/>
          <w:kern w:val="0"/>
          <w:sz w:val="36"/>
          <w:szCs w:val="36"/>
          <w14:ligatures w14:val="none"/>
        </w:rPr>
        <w:t> </w:t>
      </w:r>
      <w:hyperlink r:id="rId6" w:history="1">
        <w:r w:rsidRPr="00DE753C">
          <w:rPr>
            <w:rFonts w:ascii="Open Sans" w:eastAsia="Times New Roman" w:hAnsi="Open Sans" w:cs="Open Sans"/>
            <w:color w:val="E1704B"/>
            <w:kern w:val="0"/>
            <w:sz w:val="36"/>
            <w:szCs w:val="36"/>
            <w:u w:val="single"/>
            <w14:ligatures w14:val="none"/>
          </w:rPr>
          <w:t>Mistakes to avoid if you want to succeed in poultry farming</w:t>
        </w:r>
      </w:hyperlink>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If you are planning or you are already into poultry farming and you wish to hit it big, then your poultry birds feeding is something you should take very seriously. Some farmers are now reducing feed rations served to their birds due to the high cost of feeds. Some of the feeds out there are adulterated.</w:t>
      </w:r>
      <w:r w:rsidRPr="00DE753C">
        <w:rPr>
          <w:rFonts w:ascii="Open Sans" w:eastAsia="Times New Roman" w:hAnsi="Open Sans" w:cs="Open Sans"/>
          <w:color w:val="333333"/>
          <w:kern w:val="0"/>
          <w:sz w:val="23"/>
          <w:szCs w:val="23"/>
          <w14:ligatures w14:val="none"/>
        </w:rPr>
        <w:t> </w:t>
      </w:r>
      <w:r w:rsidRPr="00DE753C">
        <w:rPr>
          <w:rFonts w:ascii="Open Sans" w:eastAsia="Times New Roman" w:hAnsi="Open Sans" w:cs="Open Sans"/>
          <w:color w:val="333333"/>
          <w:kern w:val="0"/>
          <w:sz w:val="36"/>
          <w:szCs w:val="36"/>
          <w14:ligatures w14:val="none"/>
        </w:rPr>
        <w:br/>
        <w:t>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As a result, many poultry farmers in different parts of the country want to know how they can make their own feeds in order to cut down costs of production.</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Feeds account for more than 80% of production costs. A farmer who manages to bring down this cost to about 60 to 50% will make good returns in the poultry business.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t> In the past, conventional thinking has been that farmers cannot make their own feeds, and especially to feed foreign breeds of chickens. But I came to understand that this mindset has constrained efforts of the more enterprising farmers who have the needed skills to make their own feeds.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lastRenderedPageBreak/>
        <w:br/>
        <w:t xml:space="preserve"> In fact, some farmers are already formulating their own </w:t>
      </w:r>
      <w:proofErr w:type="gramStart"/>
      <w:r w:rsidRPr="00DE753C">
        <w:rPr>
          <w:rFonts w:ascii="Open Sans" w:eastAsia="Times New Roman" w:hAnsi="Open Sans" w:cs="Open Sans"/>
          <w:color w:val="333333"/>
          <w:kern w:val="0"/>
          <w:sz w:val="36"/>
          <w:szCs w:val="36"/>
          <w14:ligatures w14:val="none"/>
        </w:rPr>
        <w:t>high quality</w:t>
      </w:r>
      <w:proofErr w:type="gramEnd"/>
      <w:r w:rsidRPr="00DE753C">
        <w:rPr>
          <w:rFonts w:ascii="Open Sans" w:eastAsia="Times New Roman" w:hAnsi="Open Sans" w:cs="Open Sans"/>
          <w:color w:val="333333"/>
          <w:kern w:val="0"/>
          <w:sz w:val="36"/>
          <w:szCs w:val="36"/>
          <w14:ligatures w14:val="none"/>
        </w:rPr>
        <w:t xml:space="preserve"> feeds on the farm and do not rely on commercial feeds whose cost keep rising every day. Besides, the quality of some feeds is so poor that poultry farmers using such feeds incur unnecessarily huge losses.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 xml:space="preserve">Farmers who formulate and make their own feeds at home or farm save an average of </w:t>
      </w:r>
      <w:r w:rsidRPr="00DE753C">
        <w:rPr>
          <w:rFonts w:ascii="Arial" w:eastAsia="Times New Roman" w:hAnsi="Arial" w:cs="Arial"/>
          <w:color w:val="333333"/>
          <w:kern w:val="0"/>
          <w:sz w:val="36"/>
          <w:szCs w:val="36"/>
          <w14:ligatures w14:val="none"/>
        </w:rPr>
        <w:t>₦</w:t>
      </w:r>
      <w:r w:rsidRPr="00DE753C">
        <w:rPr>
          <w:rFonts w:ascii="Open Sans" w:eastAsia="Times New Roman" w:hAnsi="Open Sans" w:cs="Open Sans"/>
          <w:color w:val="333333"/>
          <w:kern w:val="0"/>
          <w:sz w:val="36"/>
          <w:szCs w:val="36"/>
          <w14:ligatures w14:val="none"/>
        </w:rPr>
        <w:t>1000 for every 50kg bag of chicken feed, which is a great save for those doing commercial production.</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t>Now I'm going to show you how to make your own feeds and cut down production costs.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r>
      <w:r w:rsidRPr="00DE753C">
        <w:rPr>
          <w:rFonts w:ascii="Open Sans" w:eastAsia="Times New Roman" w:hAnsi="Open Sans" w:cs="Open Sans"/>
          <w:color w:val="333333"/>
          <w:kern w:val="0"/>
          <w:sz w:val="23"/>
          <w:szCs w:val="23"/>
          <w14:ligatures w14:val="none"/>
        </w:rPr>
        <w:br/>
      </w:r>
    </w:p>
    <w:p w14:paraId="0525626B"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 </w:t>
      </w:r>
      <w:proofErr w:type="gramStart"/>
      <w:r w:rsidRPr="00DE753C">
        <w:rPr>
          <w:rFonts w:ascii="Raleway" w:eastAsia="Times New Roman" w:hAnsi="Raleway" w:cs="Open Sans"/>
          <w:b/>
          <w:bCs/>
          <w:color w:val="333333"/>
          <w:kern w:val="0"/>
          <w:sz w:val="36"/>
          <w:szCs w:val="36"/>
          <w14:ligatures w14:val="none"/>
        </w:rPr>
        <w:t>Formulating  Broiler</w:t>
      </w:r>
      <w:proofErr w:type="gramEnd"/>
      <w:r w:rsidRPr="00DE753C">
        <w:rPr>
          <w:rFonts w:ascii="Raleway" w:eastAsia="Times New Roman" w:hAnsi="Raleway" w:cs="Open Sans"/>
          <w:b/>
          <w:bCs/>
          <w:color w:val="333333"/>
          <w:kern w:val="0"/>
          <w:sz w:val="36"/>
          <w:szCs w:val="36"/>
          <w14:ligatures w14:val="none"/>
        </w:rPr>
        <w:t xml:space="preserve"> Feed</w:t>
      </w:r>
    </w:p>
    <w:p w14:paraId="063D51A1"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 xml:space="preserve">Broilers have different feed requirements in terms of energy, proteins, and minerals during different stages of their </w:t>
      </w:r>
      <w:proofErr w:type="gramStart"/>
      <w:r w:rsidRPr="00DE753C">
        <w:rPr>
          <w:rFonts w:ascii="Open Sans" w:eastAsia="Times New Roman" w:hAnsi="Open Sans" w:cs="Open Sans"/>
          <w:color w:val="333333"/>
          <w:kern w:val="0"/>
          <w:sz w:val="36"/>
          <w:szCs w:val="36"/>
          <w14:ligatures w14:val="none"/>
        </w:rPr>
        <w:t>growth.Therefore</w:t>
      </w:r>
      <w:proofErr w:type="gramEnd"/>
      <w:r w:rsidRPr="00DE753C">
        <w:rPr>
          <w:rFonts w:ascii="Open Sans" w:eastAsia="Times New Roman" w:hAnsi="Open Sans" w:cs="Open Sans"/>
          <w:color w:val="333333"/>
          <w:kern w:val="0"/>
          <w:sz w:val="36"/>
          <w:szCs w:val="36"/>
          <w14:ligatures w14:val="none"/>
        </w:rPr>
        <w:t>, it is important that farmers adapt feed rations to these requirements for maximum production.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 xml:space="preserve">Young broilers have a high protein requirement for the </w:t>
      </w:r>
      <w:r w:rsidRPr="00DE753C">
        <w:rPr>
          <w:rFonts w:ascii="Open Sans" w:eastAsia="Times New Roman" w:hAnsi="Open Sans" w:cs="Open Sans"/>
          <w:color w:val="333333"/>
          <w:kern w:val="0"/>
          <w:sz w:val="36"/>
          <w:szCs w:val="36"/>
          <w14:ligatures w14:val="none"/>
        </w:rPr>
        <w:lastRenderedPageBreak/>
        <w:t>development of muscles, feathers, etc. As the broilers grow, their energy requirements for the deposit of fat increase and their protein requirements decrease.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They require high protein content in their starter rations than in the grower and finisher rations. Broilers should have a feed that has between 22 – 24% digestible crude protein, DCP.</w:t>
      </w:r>
    </w:p>
    <w:p w14:paraId="79714E26"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0ACFFEA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The following guidelines can help the farmer to make the right feed at each stage of growth:</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 </w:t>
      </w:r>
      <w:r w:rsidRPr="00DE753C">
        <w:rPr>
          <w:rFonts w:ascii="Open Sans" w:eastAsia="Times New Roman" w:hAnsi="Open Sans" w:cs="Open Sans"/>
          <w:b/>
          <w:bCs/>
          <w:color w:val="333333"/>
          <w:kern w:val="0"/>
          <w:sz w:val="36"/>
          <w:szCs w:val="36"/>
          <w14:ligatures w14:val="none"/>
        </w:rPr>
        <w:t xml:space="preserve">Formula for 100kg of Broiler starter </w:t>
      </w:r>
      <w:proofErr w:type="gramStart"/>
      <w:r w:rsidRPr="00DE753C">
        <w:rPr>
          <w:rFonts w:ascii="Open Sans" w:eastAsia="Times New Roman" w:hAnsi="Open Sans" w:cs="Open Sans"/>
          <w:b/>
          <w:bCs/>
          <w:color w:val="333333"/>
          <w:kern w:val="0"/>
          <w:sz w:val="36"/>
          <w:szCs w:val="36"/>
          <w14:ligatures w14:val="none"/>
        </w:rPr>
        <w:t>feed  (</w:t>
      </w:r>
      <w:proofErr w:type="gramEnd"/>
      <w:r w:rsidRPr="00DE753C">
        <w:rPr>
          <w:rFonts w:ascii="Open Sans" w:eastAsia="Times New Roman" w:hAnsi="Open Sans" w:cs="Open Sans"/>
          <w:b/>
          <w:bCs/>
          <w:color w:val="333333"/>
          <w:kern w:val="0"/>
          <w:sz w:val="36"/>
          <w:szCs w:val="36"/>
          <w14:ligatures w14:val="none"/>
        </w:rPr>
        <w:t>1-4 weeks)</w:t>
      </w:r>
    </w:p>
    <w:p w14:paraId="6868B6B6" w14:textId="77777777" w:rsidR="00DE753C" w:rsidRPr="00DE753C" w:rsidRDefault="00DE753C" w:rsidP="00DE753C">
      <w:pPr>
        <w:numPr>
          <w:ilvl w:val="0"/>
          <w:numId w:val="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57.2kg of whole maize</w:t>
      </w:r>
    </w:p>
    <w:p w14:paraId="14365BDB" w14:textId="77777777" w:rsidR="00DE753C" w:rsidRPr="00DE753C" w:rsidRDefault="00DE753C" w:rsidP="00DE753C">
      <w:pPr>
        <w:numPr>
          <w:ilvl w:val="0"/>
          <w:numId w:val="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17.2kg of fishmeal</w:t>
      </w:r>
    </w:p>
    <w:p w14:paraId="046E9E14" w14:textId="77777777" w:rsidR="00DE753C" w:rsidRPr="00DE753C" w:rsidRDefault="00DE753C" w:rsidP="00DE753C">
      <w:pPr>
        <w:numPr>
          <w:ilvl w:val="0"/>
          <w:numId w:val="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20kg of soya bean meal</w:t>
      </w:r>
    </w:p>
    <w:p w14:paraId="22B31D9D" w14:textId="77777777" w:rsidR="00DE753C" w:rsidRPr="00DE753C" w:rsidRDefault="00DE753C" w:rsidP="00DE753C">
      <w:pPr>
        <w:numPr>
          <w:ilvl w:val="0"/>
          <w:numId w:val="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5.8kg of lime</w:t>
      </w:r>
    </w:p>
    <w:p w14:paraId="4C83DA4A" w14:textId="77777777" w:rsidR="00DE753C" w:rsidRPr="00DE753C" w:rsidRDefault="00DE753C" w:rsidP="00DE753C">
      <w:pPr>
        <w:numPr>
          <w:ilvl w:val="0"/>
          <w:numId w:val="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140g of premix (e.g Vit and minerals, toxin binder, and growth enhancers)</w:t>
      </w:r>
    </w:p>
    <w:p w14:paraId="795A22F2"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Amino acids to add</w:t>
      </w:r>
    </w:p>
    <w:p w14:paraId="11FB847E" w14:textId="77777777" w:rsidR="00DE753C" w:rsidRPr="00DE753C" w:rsidRDefault="00DE753C" w:rsidP="00DE753C">
      <w:pPr>
        <w:numPr>
          <w:ilvl w:val="0"/>
          <w:numId w:val="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70g of lysine</w:t>
      </w:r>
    </w:p>
    <w:p w14:paraId="7916A2DF" w14:textId="77777777" w:rsidR="00DE753C" w:rsidRPr="00DE753C" w:rsidRDefault="00DE753C" w:rsidP="00DE753C">
      <w:pPr>
        <w:numPr>
          <w:ilvl w:val="0"/>
          <w:numId w:val="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70g of threonine</w:t>
      </w:r>
    </w:p>
    <w:p w14:paraId="747341B1"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u w:val="single"/>
          <w14:ligatures w14:val="none"/>
        </w:rPr>
        <w:t>Formula for 100kg of Broiler finisher feed (&gt;4weeks)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14:ligatures w14:val="none"/>
        </w:rPr>
        <w:t>Option 1</w:t>
      </w:r>
    </w:p>
    <w:p w14:paraId="04AC06BC" w14:textId="77777777" w:rsidR="00DE753C" w:rsidRPr="00DE753C" w:rsidRDefault="00DE753C" w:rsidP="00DE753C">
      <w:pPr>
        <w:numPr>
          <w:ilvl w:val="0"/>
          <w:numId w:val="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Maize                     44Kg</w:t>
      </w:r>
    </w:p>
    <w:p w14:paraId="568B0F45" w14:textId="77777777" w:rsidR="00DE753C" w:rsidRPr="00DE753C" w:rsidRDefault="00DE753C" w:rsidP="00DE753C">
      <w:pPr>
        <w:numPr>
          <w:ilvl w:val="0"/>
          <w:numId w:val="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lastRenderedPageBreak/>
        <w:t>Soybean Full Fat    34Kg</w:t>
      </w:r>
    </w:p>
    <w:p w14:paraId="2FD5B404" w14:textId="77777777" w:rsidR="00DE753C" w:rsidRPr="00DE753C" w:rsidRDefault="00DE753C" w:rsidP="00DE753C">
      <w:pPr>
        <w:numPr>
          <w:ilvl w:val="0"/>
          <w:numId w:val="1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Groundnut Cake    2kg</w:t>
      </w:r>
    </w:p>
    <w:p w14:paraId="3467D126" w14:textId="77777777" w:rsidR="00DE753C" w:rsidRPr="00DE753C" w:rsidRDefault="00DE753C" w:rsidP="00DE753C">
      <w:pPr>
        <w:numPr>
          <w:ilvl w:val="0"/>
          <w:numId w:val="1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xml:space="preserve">Brewer Dry </w:t>
      </w:r>
      <w:proofErr w:type="gramStart"/>
      <w:r w:rsidRPr="00DE753C">
        <w:rPr>
          <w:rFonts w:ascii="Open Sans" w:eastAsia="Times New Roman" w:hAnsi="Open Sans" w:cs="Open Sans"/>
          <w:color w:val="333333"/>
          <w:kern w:val="0"/>
          <w:sz w:val="36"/>
          <w:szCs w:val="36"/>
          <w14:ligatures w14:val="none"/>
        </w:rPr>
        <w:t>Grain  12</w:t>
      </w:r>
      <w:proofErr w:type="gramEnd"/>
      <w:r w:rsidRPr="00DE753C">
        <w:rPr>
          <w:rFonts w:ascii="Open Sans" w:eastAsia="Times New Roman" w:hAnsi="Open Sans" w:cs="Open Sans"/>
          <w:color w:val="333333"/>
          <w:kern w:val="0"/>
          <w:sz w:val="36"/>
          <w:szCs w:val="36"/>
          <w14:ligatures w14:val="none"/>
        </w:rPr>
        <w:t>Kg</w:t>
      </w:r>
    </w:p>
    <w:p w14:paraId="0DCF7487" w14:textId="77777777" w:rsidR="00DE753C" w:rsidRPr="00DE753C" w:rsidRDefault="00DE753C" w:rsidP="00DE753C">
      <w:pPr>
        <w:numPr>
          <w:ilvl w:val="0"/>
          <w:numId w:val="1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Maize Offal             4kg</w:t>
      </w:r>
    </w:p>
    <w:p w14:paraId="6AB60AB9" w14:textId="77777777" w:rsidR="00DE753C" w:rsidRPr="00DE753C" w:rsidRDefault="00DE753C" w:rsidP="00DE753C">
      <w:pPr>
        <w:numPr>
          <w:ilvl w:val="0"/>
          <w:numId w:val="1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Bone Meal              3Kg</w:t>
      </w:r>
    </w:p>
    <w:p w14:paraId="64C65770" w14:textId="77777777" w:rsidR="00DE753C" w:rsidRPr="00DE753C" w:rsidRDefault="00DE753C" w:rsidP="00DE753C">
      <w:pPr>
        <w:numPr>
          <w:ilvl w:val="0"/>
          <w:numId w:val="1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Methionine               0.25Kg or 250 grams</w:t>
      </w:r>
    </w:p>
    <w:p w14:paraId="281543AC" w14:textId="77777777" w:rsidR="00DE753C" w:rsidRPr="00DE753C" w:rsidRDefault="00DE753C" w:rsidP="00DE753C">
      <w:pPr>
        <w:numPr>
          <w:ilvl w:val="0"/>
          <w:numId w:val="1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Lysine                        0.25Kg or 250 grams</w:t>
      </w:r>
    </w:p>
    <w:p w14:paraId="52D1EB1C" w14:textId="77777777" w:rsidR="00DE753C" w:rsidRPr="00DE753C" w:rsidRDefault="00DE753C" w:rsidP="00DE753C">
      <w:pPr>
        <w:numPr>
          <w:ilvl w:val="0"/>
          <w:numId w:val="1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Vitamin/Mineral Premix   0.25kg or 250 grams</w:t>
      </w:r>
    </w:p>
    <w:p w14:paraId="5A3571E7" w14:textId="77777777" w:rsidR="00DE753C" w:rsidRPr="00DE753C" w:rsidRDefault="00DE753C" w:rsidP="00DE753C">
      <w:pPr>
        <w:numPr>
          <w:ilvl w:val="0"/>
          <w:numId w:val="1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Salt                            0.25Kg or 250 grams</w:t>
      </w:r>
    </w:p>
    <w:p w14:paraId="4F5F97DD"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You should add 10-20grams each of toxin binder, coccidiostat and growth enhancers like zinc bacitracin.</w:t>
      </w:r>
    </w:p>
    <w:p w14:paraId="2151D72C"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5BB87D50"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4FAC4718"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333333"/>
          <w:kern w:val="0"/>
          <w:sz w:val="36"/>
          <w:szCs w:val="36"/>
          <w14:ligatures w14:val="none"/>
        </w:rPr>
        <w:t xml:space="preserve">The above feed formula </w:t>
      </w:r>
      <w:proofErr w:type="gramStart"/>
      <w:r w:rsidRPr="00DE753C">
        <w:rPr>
          <w:rFonts w:ascii="Open Sans" w:eastAsia="Times New Roman" w:hAnsi="Open Sans" w:cs="Open Sans"/>
          <w:b/>
          <w:bCs/>
          <w:color w:val="333333"/>
          <w:kern w:val="0"/>
          <w:sz w:val="36"/>
          <w:szCs w:val="36"/>
          <w14:ligatures w14:val="none"/>
        </w:rPr>
        <w:t>contain</w:t>
      </w:r>
      <w:proofErr w:type="gramEnd"/>
      <w:r w:rsidRPr="00DE753C">
        <w:rPr>
          <w:rFonts w:ascii="Open Sans" w:eastAsia="Times New Roman" w:hAnsi="Open Sans" w:cs="Open Sans"/>
          <w:b/>
          <w:bCs/>
          <w:color w:val="333333"/>
          <w:kern w:val="0"/>
          <w:sz w:val="36"/>
          <w:szCs w:val="36"/>
          <w14:ligatures w14:val="none"/>
        </w:rPr>
        <w:t xml:space="preserve"> metabolisable energy of Kcal/Kg=3038.80, calcium content of 1.19% and crude protein of 21.05%.</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14:ligatures w14:val="none"/>
        </w:rPr>
        <w:br/>
        <w:t>Option 2</w:t>
      </w:r>
    </w:p>
    <w:p w14:paraId="1F30462D" w14:textId="77777777" w:rsidR="00DE753C" w:rsidRPr="00DE753C" w:rsidRDefault="00DE753C" w:rsidP="00DE753C">
      <w:pPr>
        <w:numPr>
          <w:ilvl w:val="0"/>
          <w:numId w:val="1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14.5kg of whole maize</w:t>
      </w:r>
    </w:p>
    <w:p w14:paraId="1A00F9C0" w14:textId="77777777" w:rsidR="00DE753C" w:rsidRPr="00DE753C" w:rsidRDefault="00DE753C" w:rsidP="00DE753C">
      <w:pPr>
        <w:numPr>
          <w:ilvl w:val="0"/>
          <w:numId w:val="1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24kg of maize germ</w:t>
      </w:r>
    </w:p>
    <w:p w14:paraId="327A0694" w14:textId="77777777" w:rsidR="00DE753C" w:rsidRPr="00DE753C" w:rsidRDefault="00DE753C" w:rsidP="00DE753C">
      <w:pPr>
        <w:numPr>
          <w:ilvl w:val="0"/>
          <w:numId w:val="2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19kg of wheat pollard</w:t>
      </w:r>
    </w:p>
    <w:p w14:paraId="0E5B2EB7" w14:textId="77777777" w:rsidR="00DE753C" w:rsidRPr="00DE753C" w:rsidRDefault="00DE753C" w:rsidP="00DE753C">
      <w:pPr>
        <w:numPr>
          <w:ilvl w:val="0"/>
          <w:numId w:val="2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14.4kg wheat bran</w:t>
      </w:r>
    </w:p>
    <w:p w14:paraId="5B1BD8E1" w14:textId="77777777" w:rsidR="00DE753C" w:rsidRPr="00DE753C" w:rsidRDefault="00DE753C" w:rsidP="00DE753C">
      <w:pPr>
        <w:numPr>
          <w:ilvl w:val="0"/>
          <w:numId w:val="2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16kg of beniseed meal, groundnut cake, linseed meal, or cotton seed meal.</w:t>
      </w:r>
    </w:p>
    <w:p w14:paraId="565C04A2" w14:textId="77777777" w:rsidR="00DE753C" w:rsidRPr="00DE753C" w:rsidRDefault="00DE753C" w:rsidP="00DE753C">
      <w:pPr>
        <w:numPr>
          <w:ilvl w:val="0"/>
          <w:numId w:val="2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2.2kg of fishmeal</w:t>
      </w:r>
    </w:p>
    <w:p w14:paraId="232A8CFA" w14:textId="77777777" w:rsidR="00DE753C" w:rsidRPr="00DE753C" w:rsidRDefault="00DE753C" w:rsidP="00DE753C">
      <w:pPr>
        <w:numPr>
          <w:ilvl w:val="0"/>
          <w:numId w:val="2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2.8kg of lime</w:t>
      </w:r>
    </w:p>
    <w:p w14:paraId="326F094B" w14:textId="77777777" w:rsidR="00DE753C" w:rsidRPr="00DE753C" w:rsidRDefault="00DE753C" w:rsidP="00DE753C">
      <w:pPr>
        <w:numPr>
          <w:ilvl w:val="0"/>
          <w:numId w:val="2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5kg of soya meal</w:t>
      </w:r>
    </w:p>
    <w:p w14:paraId="68C45E1B" w14:textId="77777777" w:rsidR="00DE753C" w:rsidRPr="00DE753C" w:rsidRDefault="00DE753C" w:rsidP="00DE753C">
      <w:pPr>
        <w:numPr>
          <w:ilvl w:val="0"/>
          <w:numId w:val="2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lastRenderedPageBreak/>
        <w:t>90g of bone meal</w:t>
      </w:r>
    </w:p>
    <w:p w14:paraId="505B262C" w14:textId="77777777" w:rsidR="00DE753C" w:rsidRPr="00DE753C" w:rsidRDefault="00DE753C" w:rsidP="00DE753C">
      <w:pPr>
        <w:numPr>
          <w:ilvl w:val="0"/>
          <w:numId w:val="2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20g of grower premix</w:t>
      </w:r>
    </w:p>
    <w:p w14:paraId="53D44332" w14:textId="77777777" w:rsidR="00DE753C" w:rsidRPr="00DE753C" w:rsidRDefault="00DE753C" w:rsidP="00DE753C">
      <w:pPr>
        <w:numPr>
          <w:ilvl w:val="0"/>
          <w:numId w:val="2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30g of salt</w:t>
      </w:r>
    </w:p>
    <w:p w14:paraId="1122AD82" w14:textId="77777777" w:rsidR="00DE753C" w:rsidRPr="00DE753C" w:rsidRDefault="00DE753C" w:rsidP="00DE753C">
      <w:pPr>
        <w:numPr>
          <w:ilvl w:val="0"/>
          <w:numId w:val="2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10g of coccidiostat </w:t>
      </w:r>
    </w:p>
    <w:p w14:paraId="7A670D9E" w14:textId="77777777" w:rsidR="00DE753C" w:rsidRPr="00DE753C" w:rsidRDefault="00DE753C" w:rsidP="00DE753C">
      <w:pPr>
        <w:numPr>
          <w:ilvl w:val="0"/>
          <w:numId w:val="3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10g of Zinc bacitracin</w:t>
      </w:r>
    </w:p>
    <w:p w14:paraId="5E826BD8"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p>
    <w:p w14:paraId="4C702AA4"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Formulating Layers' Feed</w:t>
      </w:r>
    </w:p>
    <w:p w14:paraId="0620A202"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w:t>
      </w:r>
      <w:r w:rsidRPr="00DE753C">
        <w:rPr>
          <w:rFonts w:ascii="Open Sans" w:eastAsia="Times New Roman" w:hAnsi="Open Sans" w:cs="Open Sans"/>
          <w:b/>
          <w:bCs/>
          <w:color w:val="333333"/>
          <w:kern w:val="0"/>
          <w:sz w:val="36"/>
          <w:szCs w:val="36"/>
          <w14:ligatures w14:val="none"/>
        </w:rPr>
        <w:t> </w:t>
      </w:r>
    </w:p>
    <w:p w14:paraId="2CF3E4B2"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b/>
          <w:bCs/>
          <w:color w:val="333333"/>
          <w:kern w:val="0"/>
          <w:sz w:val="36"/>
          <w:szCs w:val="36"/>
          <w14:ligatures w14:val="none"/>
        </w:rPr>
        <w:t>Formula For 100kg Of Layers' Chick Mash (1-4 Weeks)</w:t>
      </w:r>
    </w:p>
    <w:p w14:paraId="23993C7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Since the chicks are growing, chicks require feed with Digestible Crude Protein (DCP) of between 18 to 20%. </w:t>
      </w:r>
    </w:p>
    <w:p w14:paraId="48B12C6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5000FB01"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Amino acids are important nutrients in all feeds in order to make a complete feed for all animals. For hybrid chickens, the addition of amino acids is very important to maintain a balanced diet for fast growth. </w:t>
      </w:r>
    </w:p>
    <w:p w14:paraId="50AA26CF"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2A9FBE0C"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The following ingredients can be used to make a 100kg bag of layer chick mash:</w:t>
      </w:r>
    </w:p>
    <w:p w14:paraId="4D4AACF2" w14:textId="77777777" w:rsidR="00DE753C" w:rsidRPr="00DE753C" w:rsidRDefault="00DE753C" w:rsidP="00DE753C">
      <w:pPr>
        <w:numPr>
          <w:ilvl w:val="0"/>
          <w:numId w:val="3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46kg of whole maize</w:t>
      </w:r>
    </w:p>
    <w:p w14:paraId="44D9B0E8" w14:textId="77777777" w:rsidR="00DE753C" w:rsidRPr="00DE753C" w:rsidRDefault="00DE753C" w:rsidP="00DE753C">
      <w:pPr>
        <w:numPr>
          <w:ilvl w:val="0"/>
          <w:numId w:val="3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13kg of wheat bran,</w:t>
      </w:r>
    </w:p>
    <w:p w14:paraId="6E648AD2" w14:textId="77777777" w:rsidR="00DE753C" w:rsidRPr="00DE753C" w:rsidRDefault="00DE753C" w:rsidP="00DE753C">
      <w:pPr>
        <w:numPr>
          <w:ilvl w:val="0"/>
          <w:numId w:val="3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10kg of wheat pollard,</w:t>
      </w:r>
    </w:p>
    <w:p w14:paraId="222E92A0" w14:textId="77777777" w:rsidR="00DE753C" w:rsidRPr="00DE753C" w:rsidRDefault="00DE753C" w:rsidP="00DE753C">
      <w:pPr>
        <w:numPr>
          <w:ilvl w:val="0"/>
          <w:numId w:val="3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xml:space="preserve">25kg of sunflower </w:t>
      </w:r>
      <w:proofErr w:type="gramStart"/>
      <w:r w:rsidRPr="00DE753C">
        <w:rPr>
          <w:rFonts w:ascii="Open Sans" w:eastAsia="Times New Roman" w:hAnsi="Open Sans" w:cs="Open Sans"/>
          <w:color w:val="333333"/>
          <w:kern w:val="0"/>
          <w:sz w:val="36"/>
          <w:szCs w:val="36"/>
          <w14:ligatures w14:val="none"/>
        </w:rPr>
        <w:t>meal,linseed</w:t>
      </w:r>
      <w:proofErr w:type="gramEnd"/>
      <w:r w:rsidRPr="00DE753C">
        <w:rPr>
          <w:rFonts w:ascii="Open Sans" w:eastAsia="Times New Roman" w:hAnsi="Open Sans" w:cs="Open Sans"/>
          <w:color w:val="333333"/>
          <w:kern w:val="0"/>
          <w:sz w:val="36"/>
          <w:szCs w:val="36"/>
          <w14:ligatures w14:val="none"/>
        </w:rPr>
        <w:t xml:space="preserve"> meal, beniseed meal or groundnut cake</w:t>
      </w:r>
    </w:p>
    <w:p w14:paraId="6FBBD32C" w14:textId="77777777" w:rsidR="00DE753C" w:rsidRPr="00DE753C" w:rsidRDefault="00DE753C" w:rsidP="00DE753C">
      <w:pPr>
        <w:numPr>
          <w:ilvl w:val="0"/>
          <w:numId w:val="3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2.6 kg of fishmeal</w:t>
      </w:r>
    </w:p>
    <w:p w14:paraId="13A13107" w14:textId="77777777" w:rsidR="00DE753C" w:rsidRPr="00DE753C" w:rsidRDefault="00DE753C" w:rsidP="00DE753C">
      <w:pPr>
        <w:numPr>
          <w:ilvl w:val="0"/>
          <w:numId w:val="3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2.5 kg of lime</w:t>
      </w:r>
    </w:p>
    <w:p w14:paraId="29E29EB4" w14:textId="77777777" w:rsidR="00DE753C" w:rsidRPr="00DE753C" w:rsidRDefault="00DE753C" w:rsidP="00DE753C">
      <w:pPr>
        <w:numPr>
          <w:ilvl w:val="0"/>
          <w:numId w:val="3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lastRenderedPageBreak/>
        <w:t>70g of salt</w:t>
      </w:r>
    </w:p>
    <w:p w14:paraId="75EF2BF7" w14:textId="77777777" w:rsidR="00DE753C" w:rsidRPr="00DE753C" w:rsidRDefault="00DE753C" w:rsidP="00DE753C">
      <w:pPr>
        <w:numPr>
          <w:ilvl w:val="0"/>
          <w:numId w:val="3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40g of premix</w:t>
      </w:r>
    </w:p>
    <w:p w14:paraId="737694FE"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Amino acids to be added</w:t>
      </w:r>
    </w:p>
    <w:p w14:paraId="273ED4A1" w14:textId="77777777" w:rsidR="00DE753C" w:rsidRPr="00DE753C" w:rsidRDefault="00DE753C" w:rsidP="00DE753C">
      <w:pPr>
        <w:numPr>
          <w:ilvl w:val="0"/>
          <w:numId w:val="3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140g of tryptophan</w:t>
      </w:r>
    </w:p>
    <w:p w14:paraId="306FDDCF" w14:textId="77777777" w:rsidR="00DE753C" w:rsidRPr="00DE753C" w:rsidRDefault="00DE753C" w:rsidP="00DE753C">
      <w:pPr>
        <w:numPr>
          <w:ilvl w:val="0"/>
          <w:numId w:val="4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20g of lysine</w:t>
      </w:r>
    </w:p>
    <w:p w14:paraId="4E9D2650" w14:textId="77777777" w:rsidR="00DE753C" w:rsidRPr="00DE753C" w:rsidRDefault="00DE753C" w:rsidP="00DE753C">
      <w:pPr>
        <w:numPr>
          <w:ilvl w:val="0"/>
          <w:numId w:val="4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20g of methionine</w:t>
      </w:r>
    </w:p>
    <w:p w14:paraId="7DD3BC47" w14:textId="77777777" w:rsidR="00DE753C" w:rsidRPr="00DE753C" w:rsidRDefault="00DE753C" w:rsidP="00DE753C">
      <w:pPr>
        <w:numPr>
          <w:ilvl w:val="0"/>
          <w:numId w:val="4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140 g of threonine</w:t>
      </w:r>
    </w:p>
    <w:p w14:paraId="3EEADB3E" w14:textId="77777777" w:rsidR="00DE753C" w:rsidRPr="00DE753C" w:rsidRDefault="00DE753C" w:rsidP="00DE753C">
      <w:pPr>
        <w:numPr>
          <w:ilvl w:val="0"/>
          <w:numId w:val="4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100g of enzymes or growth enhancers</w:t>
      </w:r>
    </w:p>
    <w:p w14:paraId="52E99F48" w14:textId="77777777" w:rsidR="00DE753C" w:rsidRPr="00DE753C" w:rsidRDefault="00DE753C" w:rsidP="00DE753C">
      <w:pPr>
        <w:numPr>
          <w:ilvl w:val="0"/>
          <w:numId w:val="4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120g of coccidiostat</w:t>
      </w:r>
    </w:p>
    <w:p w14:paraId="67906B1D" w14:textId="77777777" w:rsidR="00DE753C" w:rsidRPr="00DE753C" w:rsidRDefault="00DE753C" w:rsidP="00DE753C">
      <w:pPr>
        <w:numPr>
          <w:ilvl w:val="0"/>
          <w:numId w:val="4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100g of toxin binder</w:t>
      </w:r>
    </w:p>
    <w:p w14:paraId="2A6A2F33"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br/>
      </w:r>
      <w:r w:rsidRPr="00DE753C">
        <w:rPr>
          <w:rFonts w:ascii="Open Sans" w:eastAsia="Times New Roman" w:hAnsi="Open Sans" w:cs="Open Sans"/>
          <w:color w:val="333333"/>
          <w:kern w:val="0"/>
          <w:sz w:val="23"/>
          <w:szCs w:val="23"/>
          <w14:ligatures w14:val="none"/>
        </w:rPr>
        <w:br/>
      </w:r>
    </w:p>
    <w:p w14:paraId="46A16E13"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Formula For 100kg Of Layers' Grower Mash (4-18weeks)</w:t>
      </w:r>
    </w:p>
    <w:p w14:paraId="3A08B1BC"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it is very necessary that pullets should be provided with a feed having a protein content of between 16 and 18%. Such feed makes the pullet to grow fast and prepare for egg laying.</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p>
    <w:p w14:paraId="7A97432C"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 xml:space="preserve">The Following Ingredients Can Be Used </w:t>
      </w:r>
      <w:proofErr w:type="gramStart"/>
      <w:r w:rsidRPr="00DE753C">
        <w:rPr>
          <w:rFonts w:ascii="Raleway" w:eastAsia="Times New Roman" w:hAnsi="Raleway" w:cs="Open Sans"/>
          <w:color w:val="333333"/>
          <w:kern w:val="0"/>
          <w:sz w:val="36"/>
          <w:szCs w:val="36"/>
          <w14:ligatures w14:val="none"/>
        </w:rPr>
        <w:t>To</w:t>
      </w:r>
      <w:proofErr w:type="gramEnd"/>
      <w:r w:rsidRPr="00DE753C">
        <w:rPr>
          <w:rFonts w:ascii="Raleway" w:eastAsia="Times New Roman" w:hAnsi="Raleway" w:cs="Open Sans"/>
          <w:color w:val="333333"/>
          <w:kern w:val="0"/>
          <w:sz w:val="36"/>
          <w:szCs w:val="36"/>
          <w14:ligatures w14:val="none"/>
        </w:rPr>
        <w:t xml:space="preserve"> Make A 100kg Bag Of Layer Grower's Mash:</w:t>
      </w:r>
    </w:p>
    <w:p w14:paraId="17F8F2F0" w14:textId="77777777" w:rsidR="00DE753C" w:rsidRPr="00DE753C" w:rsidRDefault="00DE753C" w:rsidP="00DE753C">
      <w:pPr>
        <w:numPr>
          <w:ilvl w:val="0"/>
          <w:numId w:val="4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14.3kg of whole maize</w:t>
      </w:r>
    </w:p>
    <w:p w14:paraId="448C8FB8" w14:textId="77777777" w:rsidR="00DE753C" w:rsidRPr="00DE753C" w:rsidRDefault="00DE753C" w:rsidP="00DE753C">
      <w:pPr>
        <w:numPr>
          <w:ilvl w:val="0"/>
          <w:numId w:val="4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24.3kg of maize germ</w:t>
      </w:r>
    </w:p>
    <w:p w14:paraId="5F7257F7" w14:textId="77777777" w:rsidR="00DE753C" w:rsidRPr="00DE753C" w:rsidRDefault="00DE753C" w:rsidP="00DE753C">
      <w:pPr>
        <w:numPr>
          <w:ilvl w:val="0"/>
          <w:numId w:val="4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18.6kg of wheat pollar</w:t>
      </w:r>
    </w:p>
    <w:p w14:paraId="40A57B91" w14:textId="77777777" w:rsidR="00DE753C" w:rsidRPr="00DE753C" w:rsidRDefault="00DE753C" w:rsidP="00DE753C">
      <w:pPr>
        <w:numPr>
          <w:ilvl w:val="0"/>
          <w:numId w:val="4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14.3kg of wheat bran</w:t>
      </w:r>
    </w:p>
    <w:p w14:paraId="2782458A" w14:textId="77777777" w:rsidR="00DE753C" w:rsidRPr="00DE753C" w:rsidRDefault="00DE753C" w:rsidP="00DE753C">
      <w:pPr>
        <w:numPr>
          <w:ilvl w:val="0"/>
          <w:numId w:val="5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lastRenderedPageBreak/>
        <w:t>15.7kg of sunflower cake, groundnut cake or beniseed meal.</w:t>
      </w:r>
    </w:p>
    <w:p w14:paraId="4BB28D22" w14:textId="77777777" w:rsidR="00DE753C" w:rsidRPr="00DE753C" w:rsidRDefault="00DE753C" w:rsidP="00DE753C">
      <w:pPr>
        <w:numPr>
          <w:ilvl w:val="0"/>
          <w:numId w:val="5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4.9kg of soya meal or soya cake</w:t>
      </w:r>
    </w:p>
    <w:p w14:paraId="1BDD2E91" w14:textId="77777777" w:rsidR="00DE753C" w:rsidRPr="00DE753C" w:rsidRDefault="00DE753C" w:rsidP="00DE753C">
      <w:pPr>
        <w:numPr>
          <w:ilvl w:val="0"/>
          <w:numId w:val="5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2.9kg of lime</w:t>
      </w:r>
    </w:p>
    <w:p w14:paraId="0F5022A8" w14:textId="77777777" w:rsidR="00DE753C" w:rsidRPr="00DE753C" w:rsidRDefault="00DE753C" w:rsidP="00DE753C">
      <w:pPr>
        <w:numPr>
          <w:ilvl w:val="0"/>
          <w:numId w:val="5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1kg of bone meal</w:t>
      </w:r>
    </w:p>
    <w:p w14:paraId="104E406E" w14:textId="77777777" w:rsidR="00DE753C" w:rsidRPr="00DE753C" w:rsidRDefault="00DE753C" w:rsidP="00DE753C">
      <w:pPr>
        <w:numPr>
          <w:ilvl w:val="0"/>
          <w:numId w:val="5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4.3kg of fishmeal</w:t>
      </w:r>
    </w:p>
    <w:p w14:paraId="250A74AF" w14:textId="77777777" w:rsidR="00DE753C" w:rsidRPr="00DE753C" w:rsidRDefault="00DE753C" w:rsidP="00DE753C">
      <w:pPr>
        <w:numPr>
          <w:ilvl w:val="0"/>
          <w:numId w:val="5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40g of salt</w:t>
      </w:r>
    </w:p>
    <w:p w14:paraId="1D2B244F" w14:textId="77777777" w:rsidR="00DE753C" w:rsidRPr="00DE753C" w:rsidRDefault="00DE753C" w:rsidP="00DE753C">
      <w:pPr>
        <w:numPr>
          <w:ilvl w:val="0"/>
          <w:numId w:val="5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5g of coccidiostat</w:t>
      </w:r>
    </w:p>
    <w:p w14:paraId="1B1CB029" w14:textId="77777777" w:rsidR="00DE753C" w:rsidRPr="00DE753C" w:rsidRDefault="00DE753C" w:rsidP="00DE753C">
      <w:pPr>
        <w:numPr>
          <w:ilvl w:val="0"/>
          <w:numId w:val="5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30g of Pre-mix</w:t>
      </w:r>
    </w:p>
    <w:p w14:paraId="369ED6FB" w14:textId="77777777" w:rsidR="00DE753C" w:rsidRPr="00DE753C" w:rsidRDefault="00DE753C" w:rsidP="00DE753C">
      <w:pPr>
        <w:numPr>
          <w:ilvl w:val="0"/>
          <w:numId w:val="5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5g of zinc bacitracin</w:t>
      </w:r>
    </w:p>
    <w:p w14:paraId="06AA3CF8" w14:textId="77777777" w:rsidR="00DE753C" w:rsidRPr="00DE753C" w:rsidRDefault="00DE753C" w:rsidP="00DE753C">
      <w:pPr>
        <w:numPr>
          <w:ilvl w:val="0"/>
          <w:numId w:val="5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10g of toxin binder.</w:t>
      </w:r>
    </w:p>
    <w:p w14:paraId="4BF1AB2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p>
    <w:p w14:paraId="113F7500"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 xml:space="preserve">Formula For 100kg Of Layers' Mash (18weeks And </w:t>
      </w:r>
      <w:proofErr w:type="gramStart"/>
      <w:r w:rsidRPr="00DE753C">
        <w:rPr>
          <w:rFonts w:ascii="Raleway" w:eastAsia="Times New Roman" w:hAnsi="Raleway" w:cs="Open Sans"/>
          <w:color w:val="333333"/>
          <w:kern w:val="0"/>
          <w:sz w:val="36"/>
          <w:szCs w:val="36"/>
          <w14:ligatures w14:val="none"/>
        </w:rPr>
        <w:t>Above</w:t>
      </w:r>
      <w:proofErr w:type="gramEnd"/>
      <w:r w:rsidRPr="00DE753C">
        <w:rPr>
          <w:rFonts w:ascii="Raleway" w:eastAsia="Times New Roman" w:hAnsi="Raleway" w:cs="Open Sans"/>
          <w:color w:val="333333"/>
          <w:kern w:val="0"/>
          <w:sz w:val="36"/>
          <w:szCs w:val="36"/>
          <w14:ligatures w14:val="none"/>
        </w:rPr>
        <w:t>)</w:t>
      </w:r>
    </w:p>
    <w:p w14:paraId="4A782A36"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14:ligatures w14:val="none"/>
        </w:rPr>
        <w:t>Note:</w:t>
      </w:r>
      <w:r w:rsidRPr="00DE753C">
        <w:rPr>
          <w:rFonts w:ascii="Open Sans" w:eastAsia="Times New Roman" w:hAnsi="Open Sans" w:cs="Open Sans"/>
          <w:color w:val="333333"/>
          <w:kern w:val="0"/>
          <w:sz w:val="36"/>
          <w:szCs w:val="36"/>
          <w14:ligatures w14:val="none"/>
        </w:rPr>
        <w:t>  Layers’ feed should never be fed to chickens younger than 18 weeks as it contains high calcium content that can damage their kidneys (they can develop kidney stones), which interfere with egg production and also shorten their lifespan.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r>
      <w:r w:rsidRPr="00DE753C">
        <w:rPr>
          <w:rFonts w:ascii="Open Sans" w:eastAsia="Times New Roman" w:hAnsi="Open Sans" w:cs="Open Sans"/>
          <w:color w:val="333333"/>
          <w:kern w:val="0"/>
          <w:sz w:val="23"/>
          <w:szCs w:val="23"/>
          <w14:ligatures w14:val="none"/>
        </w:rPr>
        <w:t>  </w:t>
      </w:r>
      <w:r w:rsidRPr="00DE753C">
        <w:rPr>
          <w:rFonts w:ascii="Open Sans" w:eastAsia="Times New Roman" w:hAnsi="Open Sans" w:cs="Open Sans"/>
          <w:color w:val="333333"/>
          <w:kern w:val="0"/>
          <w:sz w:val="36"/>
          <w:szCs w:val="36"/>
          <w14:ligatures w14:val="none"/>
        </w:rPr>
        <w:t>Alternatively, you can start feeding your birds with layers mash when they start laying 5% of their total number.</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t xml:space="preserve">The following ingredients can be used to make 100kg </w:t>
      </w:r>
      <w:r w:rsidRPr="00DE753C">
        <w:rPr>
          <w:rFonts w:ascii="Open Sans" w:eastAsia="Times New Roman" w:hAnsi="Open Sans" w:cs="Open Sans"/>
          <w:color w:val="333333"/>
          <w:kern w:val="0"/>
          <w:sz w:val="36"/>
          <w:szCs w:val="36"/>
          <w14:ligatures w14:val="none"/>
        </w:rPr>
        <w:lastRenderedPageBreak/>
        <w:t>bag of layer mash</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14:ligatures w14:val="none"/>
        </w:rPr>
        <w:t>OPTION 1</w:t>
      </w:r>
    </w:p>
    <w:p w14:paraId="7EF82FB5" w14:textId="77777777" w:rsidR="00DE753C" w:rsidRPr="00DE753C" w:rsidRDefault="00DE753C" w:rsidP="00DE753C">
      <w:pPr>
        <w:numPr>
          <w:ilvl w:val="0"/>
          <w:numId w:val="6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48.5kg of whole maize</w:t>
      </w:r>
    </w:p>
    <w:p w14:paraId="124B27A5" w14:textId="77777777" w:rsidR="00DE753C" w:rsidRPr="00DE753C" w:rsidRDefault="00DE753C" w:rsidP="00DE753C">
      <w:pPr>
        <w:numPr>
          <w:ilvl w:val="0"/>
          <w:numId w:val="6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17kg of Soya</w:t>
      </w:r>
    </w:p>
    <w:p w14:paraId="683CA634" w14:textId="77777777" w:rsidR="00DE753C" w:rsidRPr="00DE753C" w:rsidRDefault="00DE753C" w:rsidP="00DE753C">
      <w:pPr>
        <w:numPr>
          <w:ilvl w:val="0"/>
          <w:numId w:val="6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11kg of fishmeal</w:t>
      </w:r>
    </w:p>
    <w:p w14:paraId="79C0FABE" w14:textId="77777777" w:rsidR="00DE753C" w:rsidRPr="00DE753C" w:rsidRDefault="00DE753C" w:rsidP="00DE753C">
      <w:pPr>
        <w:numPr>
          <w:ilvl w:val="0"/>
          <w:numId w:val="6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14kg of maize bran, rice germ or wheat bran</w:t>
      </w:r>
    </w:p>
    <w:p w14:paraId="7B6053C4" w14:textId="77777777" w:rsidR="00DE753C" w:rsidRPr="00DE753C" w:rsidRDefault="00DE753C" w:rsidP="00DE753C">
      <w:pPr>
        <w:numPr>
          <w:ilvl w:val="0"/>
          <w:numId w:val="6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9.5kg of lime</w:t>
      </w:r>
    </w:p>
    <w:p w14:paraId="397A7313" w14:textId="77777777" w:rsidR="00DE753C" w:rsidRPr="00DE753C" w:rsidRDefault="00DE753C" w:rsidP="00DE753C">
      <w:pPr>
        <w:numPr>
          <w:ilvl w:val="0"/>
          <w:numId w:val="6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200g premix or growth or egg production enhancers</w:t>
      </w:r>
    </w:p>
    <w:p w14:paraId="299D76E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Amino acids to be added</w:t>
      </w:r>
    </w:p>
    <w:p w14:paraId="18E7049D" w14:textId="77777777" w:rsidR="00DE753C" w:rsidRPr="00DE753C" w:rsidRDefault="00DE753C" w:rsidP="00DE753C">
      <w:pPr>
        <w:numPr>
          <w:ilvl w:val="0"/>
          <w:numId w:val="6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100g lysine</w:t>
      </w:r>
    </w:p>
    <w:p w14:paraId="71A8B135" w14:textId="77777777" w:rsidR="00DE753C" w:rsidRPr="00DE753C" w:rsidRDefault="00DE753C" w:rsidP="00DE753C">
      <w:pPr>
        <w:numPr>
          <w:ilvl w:val="0"/>
          <w:numId w:val="6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50g methionine</w:t>
      </w:r>
    </w:p>
    <w:p w14:paraId="6FA3249A" w14:textId="77777777" w:rsidR="00DE753C" w:rsidRPr="00DE753C" w:rsidRDefault="00DE753C" w:rsidP="00DE753C">
      <w:pPr>
        <w:numPr>
          <w:ilvl w:val="0"/>
          <w:numId w:val="68"/>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100kg threonine</w:t>
      </w:r>
    </w:p>
    <w:p w14:paraId="60C02CF1" w14:textId="77777777" w:rsidR="00DE753C" w:rsidRPr="00DE753C" w:rsidRDefault="00DE753C" w:rsidP="00DE753C">
      <w:pPr>
        <w:numPr>
          <w:ilvl w:val="0"/>
          <w:numId w:val="69"/>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50g tryptophan</w:t>
      </w:r>
    </w:p>
    <w:p w14:paraId="47890346" w14:textId="77777777" w:rsidR="00DE753C" w:rsidRPr="00DE753C" w:rsidRDefault="00DE753C" w:rsidP="00DE753C">
      <w:pPr>
        <w:numPr>
          <w:ilvl w:val="0"/>
          <w:numId w:val="70"/>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75g toxin binder</w:t>
      </w:r>
    </w:p>
    <w:p w14:paraId="6E4F7995"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b/>
          <w:bCs/>
          <w:color w:val="333333"/>
          <w:kern w:val="0"/>
          <w:sz w:val="36"/>
          <w:szCs w:val="36"/>
          <w14:ligatures w14:val="none"/>
        </w:rPr>
        <w:t>OPTION 2</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59kg   Maize grains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20</w:t>
      </w:r>
      <w:proofErr w:type="gramStart"/>
      <w:r w:rsidRPr="00DE753C">
        <w:rPr>
          <w:rFonts w:ascii="Open Sans" w:eastAsia="Times New Roman" w:hAnsi="Open Sans" w:cs="Open Sans"/>
          <w:color w:val="333333"/>
          <w:kern w:val="0"/>
          <w:sz w:val="36"/>
          <w:szCs w:val="36"/>
          <w14:ligatures w14:val="none"/>
        </w:rPr>
        <w:t>kg  Soybean</w:t>
      </w:r>
      <w:proofErr w:type="gramEnd"/>
      <w:r w:rsidRPr="00DE753C">
        <w:rPr>
          <w:rFonts w:ascii="Open Sans" w:eastAsia="Times New Roman" w:hAnsi="Open Sans" w:cs="Open Sans"/>
          <w:color w:val="333333"/>
          <w:kern w:val="0"/>
          <w:sz w:val="36"/>
          <w:szCs w:val="36"/>
          <w14:ligatures w14:val="none"/>
        </w:rPr>
        <w:t xml:space="preserve"> meal</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6Kg  Groundnut cake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4kg  Rice Bran or wheat offals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5kg  Bone meal</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5kg  Limestone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200g of Methionine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lastRenderedPageBreak/>
        <w:t>200g of Lysine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200g of Vitamin and mineral Premix</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200g of Salt</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100g of Toxin binder</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100g of Layers mix</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Total=100kg</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You may choose to add other additives for a better result if you want (like coccidiostat and other drug feed additives) but if you administer drugs you may not need to add.</w:t>
      </w:r>
    </w:p>
    <w:p w14:paraId="79F82B35" w14:textId="77777777" w:rsidR="00DE753C" w:rsidRPr="00DE753C" w:rsidRDefault="00DE753C" w:rsidP="00DE753C">
      <w:pPr>
        <w:shd w:val="clear" w:color="auto" w:fill="FFFFFF"/>
        <w:spacing w:after="24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333333"/>
          <w:kern w:val="0"/>
          <w:sz w:val="36"/>
          <w:szCs w:val="36"/>
          <w14:ligatures w14:val="none"/>
        </w:rPr>
        <w:t>Note: </w:t>
      </w:r>
      <w:r w:rsidRPr="00DE753C">
        <w:rPr>
          <w:rFonts w:ascii="Open Sans" w:eastAsia="Times New Roman" w:hAnsi="Open Sans" w:cs="Open Sans"/>
          <w:color w:val="333333"/>
          <w:kern w:val="0"/>
          <w:sz w:val="36"/>
          <w:szCs w:val="36"/>
          <w14:ligatures w14:val="none"/>
        </w:rPr>
        <w:t>Layer feed should contain a Digestible Crude Protein (DCP) content of between 16-18%. </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t>Calcium is important for the formation of eggshells (Laying hens that do not get enough calcium will use the calcium stored in their own bone tissue to produce eggshells which will lead to lameness). Layer feed should be introduced at 18 weeks.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36"/>
          <w:szCs w:val="36"/>
          <w14:ligatures w14:val="none"/>
        </w:rPr>
        <w:br/>
      </w:r>
    </w:p>
    <w:p w14:paraId="409E879D" w14:textId="77777777" w:rsidR="00DE753C" w:rsidRPr="00DE753C" w:rsidRDefault="00DE753C" w:rsidP="00DE753C">
      <w:pPr>
        <w:pBdr>
          <w:bottom w:val="single" w:sz="12" w:space="4" w:color="CCCCCC"/>
        </w:pBdr>
        <w:shd w:val="clear" w:color="auto" w:fill="FFFFFF"/>
        <w:spacing w:after="0" w:line="366" w:lineRule="atLeast"/>
        <w:outlineLvl w:val="3"/>
        <w:rPr>
          <w:rFonts w:ascii="Raleway" w:eastAsia="Times New Roman" w:hAnsi="Raleway" w:cs="Open Sans"/>
          <w:color w:val="333333"/>
          <w:kern w:val="0"/>
          <w:sz w:val="27"/>
          <w:szCs w:val="27"/>
          <w14:ligatures w14:val="none"/>
        </w:rPr>
      </w:pPr>
      <w:r w:rsidRPr="00DE753C">
        <w:rPr>
          <w:rFonts w:ascii="Raleway" w:eastAsia="Times New Roman" w:hAnsi="Raleway" w:cs="Open Sans"/>
          <w:color w:val="333333"/>
          <w:kern w:val="0"/>
          <w:sz w:val="36"/>
          <w:szCs w:val="36"/>
          <w14:ligatures w14:val="none"/>
        </w:rPr>
        <w:t> </w:t>
      </w:r>
      <w:r w:rsidRPr="00DE753C">
        <w:rPr>
          <w:rFonts w:ascii="Raleway" w:eastAsia="Times New Roman" w:hAnsi="Raleway" w:cs="Open Sans"/>
          <w:b/>
          <w:bCs/>
          <w:color w:val="333333"/>
          <w:kern w:val="0"/>
          <w:sz w:val="36"/>
          <w:szCs w:val="36"/>
          <w14:ligatures w14:val="none"/>
        </w:rPr>
        <w:t xml:space="preserve">Important Tips </w:t>
      </w:r>
      <w:proofErr w:type="gramStart"/>
      <w:r w:rsidRPr="00DE753C">
        <w:rPr>
          <w:rFonts w:ascii="Raleway" w:eastAsia="Times New Roman" w:hAnsi="Raleway" w:cs="Open Sans"/>
          <w:b/>
          <w:bCs/>
          <w:color w:val="333333"/>
          <w:kern w:val="0"/>
          <w:sz w:val="36"/>
          <w:szCs w:val="36"/>
          <w14:ligatures w14:val="none"/>
        </w:rPr>
        <w:t>On</w:t>
      </w:r>
      <w:proofErr w:type="gramEnd"/>
      <w:r w:rsidRPr="00DE753C">
        <w:rPr>
          <w:rFonts w:ascii="Raleway" w:eastAsia="Times New Roman" w:hAnsi="Raleway" w:cs="Open Sans"/>
          <w:b/>
          <w:bCs/>
          <w:color w:val="333333"/>
          <w:kern w:val="0"/>
          <w:sz w:val="36"/>
          <w:szCs w:val="36"/>
          <w14:ligatures w14:val="none"/>
        </w:rPr>
        <w:t xml:space="preserve"> Feed Preparation</w:t>
      </w:r>
    </w:p>
    <w:p w14:paraId="1CC57983" w14:textId="77777777" w:rsidR="00DE753C" w:rsidRPr="00DE753C" w:rsidRDefault="00DE753C" w:rsidP="00DE753C">
      <w:pPr>
        <w:numPr>
          <w:ilvl w:val="0"/>
          <w:numId w:val="71"/>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 xml:space="preserve">When making home made feed rations, it is important to do experimental trials. Isolate a number of chickens, feed them and observing </w:t>
      </w:r>
      <w:r w:rsidRPr="00DE753C">
        <w:rPr>
          <w:rFonts w:ascii="Open Sans" w:eastAsia="Times New Roman" w:hAnsi="Open Sans" w:cs="Open Sans"/>
          <w:color w:val="333333"/>
          <w:kern w:val="0"/>
          <w:sz w:val="36"/>
          <w:szCs w:val="36"/>
          <w14:ligatures w14:val="none"/>
        </w:rPr>
        <w:lastRenderedPageBreak/>
        <w:t>their performance. If the feed rations are right, the broilers will grow fast and the layers will increase egg production (at least 1 egg after every 27 hours).</w:t>
      </w:r>
    </w:p>
    <w:p w14:paraId="5ED36A82" w14:textId="77777777" w:rsidR="00DE753C" w:rsidRPr="00DE753C" w:rsidRDefault="00DE753C" w:rsidP="00DE753C">
      <w:pPr>
        <w:numPr>
          <w:ilvl w:val="0"/>
          <w:numId w:val="72"/>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Farmers should be very careful with the quality of feed ingredients or raw materials. Poultry, especially chickens are very sensitive to feeds that contain mycotoxins which are present in most of the raw materials. Never use rotten maize</w:t>
      </w:r>
      <w:r w:rsidRPr="00DE753C">
        <w:rPr>
          <w:rFonts w:ascii="Open Sans" w:eastAsia="Times New Roman" w:hAnsi="Open Sans" w:cs="Open Sans"/>
          <w:i/>
          <w:iCs/>
          <w:color w:val="333333"/>
          <w:kern w:val="0"/>
          <w:sz w:val="36"/>
          <w:szCs w:val="36"/>
          <w14:ligatures w14:val="none"/>
        </w:rPr>
        <w:t> </w:t>
      </w:r>
      <w:r w:rsidRPr="00DE753C">
        <w:rPr>
          <w:rFonts w:ascii="Open Sans" w:eastAsia="Times New Roman" w:hAnsi="Open Sans" w:cs="Open Sans"/>
          <w:color w:val="333333"/>
          <w:kern w:val="0"/>
          <w:sz w:val="36"/>
          <w:szCs w:val="36"/>
          <w14:ligatures w14:val="none"/>
        </w:rPr>
        <w:t>to make chicken feed.</w:t>
      </w:r>
    </w:p>
    <w:p w14:paraId="6FA9E7D9" w14:textId="77777777" w:rsidR="00DE753C" w:rsidRPr="00DE753C" w:rsidRDefault="00DE753C" w:rsidP="00DE753C">
      <w:pPr>
        <w:numPr>
          <w:ilvl w:val="0"/>
          <w:numId w:val="73"/>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Buy quality fishmeal from reputable companies. If local fish meal</w:t>
      </w:r>
      <w:r w:rsidRPr="00DE753C">
        <w:rPr>
          <w:rFonts w:ascii="Open Sans" w:eastAsia="Times New Roman" w:hAnsi="Open Sans" w:cs="Open Sans"/>
          <w:i/>
          <w:iCs/>
          <w:color w:val="333333"/>
          <w:kern w:val="0"/>
          <w:sz w:val="36"/>
          <w:szCs w:val="36"/>
          <w14:ligatures w14:val="none"/>
        </w:rPr>
        <w:t> </w:t>
      </w:r>
      <w:r w:rsidRPr="00DE753C">
        <w:rPr>
          <w:rFonts w:ascii="Open Sans" w:eastAsia="Times New Roman" w:hAnsi="Open Sans" w:cs="Open Sans"/>
          <w:color w:val="333333"/>
          <w:kern w:val="0"/>
          <w:sz w:val="36"/>
          <w:szCs w:val="36"/>
          <w14:ligatures w14:val="none"/>
        </w:rPr>
        <w:t>is used, you must be sure of its quality.</w:t>
      </w:r>
    </w:p>
    <w:p w14:paraId="64305BE0" w14:textId="77777777" w:rsidR="00DE753C" w:rsidRPr="00DE753C" w:rsidRDefault="00DE753C" w:rsidP="00DE753C">
      <w:pPr>
        <w:numPr>
          <w:ilvl w:val="0"/>
          <w:numId w:val="74"/>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It is very important to mix all the micronutrients (amino acids) and premix first before mixing with the rest of the feed.</w:t>
      </w:r>
    </w:p>
    <w:p w14:paraId="2E419DE2" w14:textId="77777777" w:rsidR="00DE753C" w:rsidRPr="00DE753C" w:rsidRDefault="00DE753C" w:rsidP="00DE753C">
      <w:pPr>
        <w:numPr>
          <w:ilvl w:val="0"/>
          <w:numId w:val="75"/>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For mixing</w:t>
      </w:r>
      <w:ins w:id="1" w:author="damudavi" w:date="2013-10-27T07:44:00Z">
        <w:r w:rsidRPr="00DE753C">
          <w:rPr>
            <w:rFonts w:ascii="Open Sans" w:eastAsia="Times New Roman" w:hAnsi="Open Sans" w:cs="Open Sans"/>
            <w:color w:val="333333"/>
            <w:kern w:val="0"/>
            <w:sz w:val="36"/>
            <w:szCs w:val="36"/>
            <w14:ligatures w14:val="none"/>
          </w:rPr>
          <w:t>,</w:t>
        </w:r>
      </w:ins>
      <w:r w:rsidRPr="00DE753C">
        <w:rPr>
          <w:rFonts w:ascii="Open Sans" w:eastAsia="Times New Roman" w:hAnsi="Open Sans" w:cs="Open Sans"/>
          <w:color w:val="333333"/>
          <w:kern w:val="0"/>
          <w:sz w:val="36"/>
          <w:szCs w:val="36"/>
          <w14:ligatures w14:val="none"/>
        </w:rPr>
        <w:t> farmers are advised to use a drum mixer (many </w:t>
      </w:r>
      <w:r w:rsidRPr="00DE753C">
        <w:rPr>
          <w:rFonts w:ascii="Open Sans" w:eastAsia="Times New Roman" w:hAnsi="Open Sans" w:cs="Open Sans"/>
          <w:i/>
          <w:iCs/>
          <w:color w:val="333333"/>
          <w:kern w:val="0"/>
          <w:sz w:val="36"/>
          <w:szCs w:val="36"/>
          <w14:ligatures w14:val="none"/>
        </w:rPr>
        <w:t>welding </w:t>
      </w:r>
      <w:r w:rsidRPr="00DE753C">
        <w:rPr>
          <w:rFonts w:ascii="Open Sans" w:eastAsia="Times New Roman" w:hAnsi="Open Sans" w:cs="Open Sans"/>
          <w:color w:val="333333"/>
          <w:kern w:val="0"/>
          <w:sz w:val="36"/>
          <w:szCs w:val="36"/>
          <w14:ligatures w14:val="none"/>
        </w:rPr>
        <w:t>artisans can make one). I will not advise using a shovel to mix feed because the ingredients may be unevenly distributed if you didn't mix properly. Use a mechanical mixer instead.</w:t>
      </w:r>
    </w:p>
    <w:p w14:paraId="2652A418"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36"/>
          <w:szCs w:val="36"/>
          <w14:ligatures w14:val="none"/>
        </w:rPr>
      </w:pPr>
      <w:r w:rsidRPr="00DE753C">
        <w:rPr>
          <w:rFonts w:ascii="Open Sans" w:eastAsia="Times New Roman" w:hAnsi="Open Sans" w:cs="Open Sans"/>
          <w:color w:val="333333"/>
          <w:kern w:val="0"/>
          <w:sz w:val="36"/>
          <w:szCs w:val="36"/>
          <w14:ligatures w14:val="none"/>
        </w:rPr>
        <w:t> </w:t>
      </w:r>
    </w:p>
    <w:tbl>
      <w:tblPr>
        <w:tblW w:w="11610" w:type="dxa"/>
        <w:jc w:val="center"/>
        <w:tblCellMar>
          <w:top w:w="60" w:type="dxa"/>
          <w:left w:w="60" w:type="dxa"/>
          <w:bottom w:w="60" w:type="dxa"/>
          <w:right w:w="60" w:type="dxa"/>
        </w:tblCellMar>
        <w:tblLook w:val="04A0" w:firstRow="1" w:lastRow="0" w:firstColumn="1" w:lastColumn="0" w:noHBand="0" w:noVBand="1"/>
      </w:tblPr>
      <w:tblGrid>
        <w:gridCol w:w="11610"/>
      </w:tblGrid>
      <w:tr w:rsidR="00DE753C" w:rsidRPr="00DE753C" w14:paraId="5629B731" w14:textId="77777777" w:rsidTr="00DE753C">
        <w:trPr>
          <w:jc w:val="center"/>
        </w:trPr>
        <w:tc>
          <w:tcPr>
            <w:tcW w:w="0" w:type="auto"/>
            <w:tcBorders>
              <w:top w:val="nil"/>
              <w:left w:val="nil"/>
              <w:bottom w:val="nil"/>
              <w:right w:val="nil"/>
            </w:tcBorders>
            <w:tcMar>
              <w:top w:w="150" w:type="dxa"/>
              <w:left w:w="150" w:type="dxa"/>
              <w:bottom w:w="150" w:type="dxa"/>
              <w:right w:w="150" w:type="dxa"/>
            </w:tcMar>
            <w:vAlign w:val="center"/>
            <w:hideMark/>
          </w:tcPr>
          <w:p w14:paraId="4B6E0103" w14:textId="49DAF3E7" w:rsidR="00DE753C" w:rsidRPr="00DE753C" w:rsidRDefault="00DE753C" w:rsidP="00DE753C">
            <w:pPr>
              <w:spacing w:after="0" w:line="240" w:lineRule="auto"/>
              <w:jc w:val="center"/>
              <w:rPr>
                <w:rFonts w:ascii="Times New Roman" w:eastAsia="Times New Roman" w:hAnsi="Times New Roman" w:cs="Times New Roman"/>
                <w:color w:val="000000"/>
                <w:kern w:val="0"/>
                <w:sz w:val="24"/>
                <w:szCs w:val="24"/>
                <w14:ligatures w14:val="none"/>
              </w:rPr>
            </w:pPr>
            <w:r w:rsidRPr="00DE753C">
              <w:rPr>
                <w:rFonts w:ascii="Times New Roman" w:eastAsia="Times New Roman" w:hAnsi="Times New Roman" w:cs="Times New Roman"/>
                <w:noProof/>
                <w:color w:val="E1704B"/>
                <w:kern w:val="0"/>
                <w:sz w:val="24"/>
                <w:szCs w:val="24"/>
                <w14:ligatures w14:val="none"/>
              </w:rPr>
              <w:lastRenderedPageBreak/>
              <w:drawing>
                <wp:inline distT="0" distB="0" distL="0" distR="0" wp14:anchorId="6AF773FC" wp14:editId="1D2FB261">
                  <wp:extent cx="2320290" cy="1959610"/>
                  <wp:effectExtent l="0" t="0" r="3810" b="2540"/>
                  <wp:docPr id="538891151" name="Picture 8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290" cy="1959610"/>
                          </a:xfrm>
                          <a:prstGeom prst="rect">
                            <a:avLst/>
                          </a:prstGeom>
                          <a:noFill/>
                          <a:ln>
                            <a:noFill/>
                          </a:ln>
                        </pic:spPr>
                      </pic:pic>
                    </a:graphicData>
                  </a:graphic>
                </wp:inline>
              </w:drawing>
            </w:r>
          </w:p>
        </w:tc>
      </w:tr>
      <w:tr w:rsidR="00DE753C" w:rsidRPr="00DE753C" w14:paraId="6C40E563" w14:textId="77777777" w:rsidTr="00DE753C">
        <w:trPr>
          <w:jc w:val="center"/>
        </w:trPr>
        <w:tc>
          <w:tcPr>
            <w:tcW w:w="0" w:type="auto"/>
            <w:tcBorders>
              <w:top w:val="nil"/>
              <w:left w:val="nil"/>
              <w:bottom w:val="nil"/>
              <w:right w:val="nil"/>
            </w:tcBorders>
            <w:tcMar>
              <w:top w:w="150" w:type="dxa"/>
              <w:left w:w="150" w:type="dxa"/>
              <w:bottom w:w="150" w:type="dxa"/>
              <w:right w:w="150" w:type="dxa"/>
            </w:tcMar>
            <w:vAlign w:val="center"/>
            <w:hideMark/>
          </w:tcPr>
          <w:p w14:paraId="1965AA3F" w14:textId="77777777" w:rsidR="00DE753C" w:rsidRPr="00DE753C" w:rsidRDefault="00DE753C" w:rsidP="00DE753C">
            <w:pPr>
              <w:spacing w:after="0" w:line="240" w:lineRule="auto"/>
              <w:jc w:val="center"/>
              <w:rPr>
                <w:rFonts w:ascii="Times New Roman" w:eastAsia="Times New Roman" w:hAnsi="Times New Roman" w:cs="Times New Roman"/>
                <w:color w:val="000000"/>
                <w:kern w:val="0"/>
                <w14:ligatures w14:val="none"/>
              </w:rPr>
            </w:pPr>
            <w:r w:rsidRPr="00DE753C">
              <w:rPr>
                <w:rFonts w:ascii="Times New Roman" w:eastAsia="Times New Roman" w:hAnsi="Times New Roman" w:cs="Times New Roman"/>
                <w:color w:val="000000"/>
                <w:kern w:val="0"/>
                <w14:ligatures w14:val="none"/>
              </w:rPr>
              <w:t>Drum mixer for small to medium scale</w:t>
            </w:r>
          </w:p>
        </w:tc>
      </w:tr>
    </w:tbl>
    <w:p w14:paraId="10ACF124"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55ABB463" w14:textId="77777777" w:rsidR="00DE753C" w:rsidRPr="00DE753C" w:rsidRDefault="00DE753C" w:rsidP="00DE753C">
      <w:pPr>
        <w:numPr>
          <w:ilvl w:val="0"/>
          <w:numId w:val="76"/>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Never use rotten ingredients to make feed. Rotten materials might contain mycotoxins which are harmful to poultry health.</w:t>
      </w:r>
    </w:p>
    <w:p w14:paraId="373430A7" w14:textId="77777777" w:rsidR="00DE753C" w:rsidRPr="00DE753C" w:rsidRDefault="00DE753C" w:rsidP="00DE753C">
      <w:pPr>
        <w:numPr>
          <w:ilvl w:val="0"/>
          <w:numId w:val="77"/>
        </w:numPr>
        <w:shd w:val="clear" w:color="auto" w:fill="FFFFFF"/>
        <w:spacing w:after="0" w:line="375" w:lineRule="atLeast"/>
        <w:ind w:left="1245"/>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Small scale farmers in coperatives or in same location can contribute money together to buy feed ingredients in large quantities. This is because when you buy ingredients like maize in large quantity cost price reduces. They bcan also pull funds together to buy locally fabricated feedmill machines.</w:t>
      </w:r>
    </w:p>
    <w:p w14:paraId="683B45B7"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333333"/>
          <w:kern w:val="0"/>
          <w:sz w:val="36"/>
          <w:szCs w:val="36"/>
          <w14:ligatures w14:val="none"/>
        </w:rPr>
        <w:t>Note: </w:t>
      </w:r>
      <w:r w:rsidRPr="00DE753C">
        <w:rPr>
          <w:rFonts w:ascii="Open Sans" w:eastAsia="Times New Roman" w:hAnsi="Open Sans" w:cs="Open Sans"/>
          <w:color w:val="333333"/>
          <w:kern w:val="0"/>
          <w:sz w:val="36"/>
          <w:szCs w:val="36"/>
          <w14:ligatures w14:val="none"/>
        </w:rPr>
        <w:t>To improve on the feed quality, farmers making their own poultry feeds should always have it tested to ensure the feed is well balanced. You can take your feed samples to agro-allied laboratories for testing to ensure the feeds are balanced nutritionally.</w:t>
      </w:r>
    </w:p>
    <w:p w14:paraId="44EE6F85" w14:textId="77777777" w:rsidR="00DE753C" w:rsidRPr="00DE753C" w:rsidRDefault="00DE753C" w:rsidP="00DE753C">
      <w:pPr>
        <w:shd w:val="clear" w:color="auto" w:fill="FFFFFF"/>
        <w:spacing w:after="24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br/>
        <w:t xml:space="preserve">Are you having problems producing your own poultry </w:t>
      </w:r>
      <w:r w:rsidRPr="00DE753C">
        <w:rPr>
          <w:rFonts w:ascii="Open Sans" w:eastAsia="Times New Roman" w:hAnsi="Open Sans" w:cs="Open Sans"/>
          <w:color w:val="333333"/>
          <w:kern w:val="0"/>
          <w:sz w:val="36"/>
          <w:szCs w:val="36"/>
          <w14:ligatures w14:val="none"/>
        </w:rPr>
        <w:lastRenderedPageBreak/>
        <w:t>feed or already producing poultry feeds by yourself? Please tell us using the comment box. We love comments.</w:t>
      </w:r>
      <w:r w:rsidRPr="00DE753C">
        <w:rPr>
          <w:rFonts w:ascii="Open Sans" w:eastAsia="Times New Roman" w:hAnsi="Open Sans" w:cs="Open Sans"/>
          <w:color w:val="333333"/>
          <w:kern w:val="0"/>
          <w:sz w:val="23"/>
          <w:szCs w:val="23"/>
          <w14:ligatures w14:val="none"/>
        </w:rPr>
        <w:br/>
      </w:r>
    </w:p>
    <w:p w14:paraId="0A392CB1"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36"/>
          <w:szCs w:val="36"/>
          <w14:ligatures w14:val="none"/>
        </w:rPr>
        <w:t>Your turn to keep the good work going... </w:t>
      </w:r>
      <w:r w:rsidRPr="00DE753C">
        <w:rPr>
          <w:rFonts w:ascii="Cambria Math" w:eastAsia="Times New Roman" w:hAnsi="Cambria Math" w:cs="Cambria Math"/>
          <w:color w:val="FF0000"/>
          <w:kern w:val="0"/>
          <w:sz w:val="36"/>
          <w:szCs w:val="36"/>
          <w14:ligatures w14:val="none"/>
        </w:rPr>
        <w:t>⇊⇊⇊</w:t>
      </w:r>
    </w:p>
    <w:p w14:paraId="4E7440F1" w14:textId="77777777" w:rsidR="00DE753C" w:rsidRPr="00DE753C" w:rsidRDefault="00DE753C" w:rsidP="00DE753C">
      <w:pPr>
        <w:shd w:val="clear" w:color="auto" w:fill="FFFFFF"/>
        <w:spacing w:after="0" w:line="375" w:lineRule="atLeast"/>
        <w:rPr>
          <w:rFonts w:ascii="Open Sans" w:eastAsia="Times New Roman" w:hAnsi="Open Sans" w:cs="Open Sans"/>
          <w:color w:val="333333"/>
          <w:kern w:val="0"/>
          <w:sz w:val="23"/>
          <w:szCs w:val="23"/>
          <w14:ligatures w14:val="none"/>
        </w:rPr>
      </w:pPr>
    </w:p>
    <w:p w14:paraId="5CEC31B2" w14:textId="77777777" w:rsidR="00DE753C" w:rsidRPr="00DE753C" w:rsidRDefault="00DE753C" w:rsidP="00DE753C">
      <w:pPr>
        <w:shd w:val="clear" w:color="auto" w:fill="FFFFFF"/>
        <w:spacing w:after="24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FF0000"/>
          <w:kern w:val="0"/>
          <w:sz w:val="36"/>
          <w:szCs w:val="36"/>
          <w14:ligatures w14:val="none"/>
        </w:rPr>
        <w:t>PLEASE</w:t>
      </w:r>
      <w:r w:rsidRPr="00DE753C">
        <w:rPr>
          <w:rFonts w:ascii="Open Sans" w:eastAsia="Times New Roman" w:hAnsi="Open Sans" w:cs="Open Sans"/>
          <w:color w:val="333333"/>
          <w:kern w:val="0"/>
          <w:sz w:val="36"/>
          <w:szCs w:val="36"/>
          <w14:ligatures w14:val="none"/>
        </w:rPr>
        <w:t xml:space="preserve"> click the facebook like button below and also share on </w:t>
      </w:r>
      <w:proofErr w:type="gramStart"/>
      <w:r w:rsidRPr="00DE753C">
        <w:rPr>
          <w:rFonts w:ascii="Open Sans" w:eastAsia="Times New Roman" w:hAnsi="Open Sans" w:cs="Open Sans"/>
          <w:color w:val="333333"/>
          <w:kern w:val="0"/>
          <w:sz w:val="36"/>
          <w:szCs w:val="36"/>
          <w14:ligatures w14:val="none"/>
        </w:rPr>
        <w:t>Twitter .</w:t>
      </w:r>
      <w:proofErr w:type="gramEnd"/>
      <w:r w:rsidRPr="00DE753C">
        <w:rPr>
          <w:rFonts w:ascii="Open Sans" w:eastAsia="Times New Roman" w:hAnsi="Open Sans" w:cs="Open Sans"/>
          <w:color w:val="333333"/>
          <w:kern w:val="0"/>
          <w:sz w:val="36"/>
          <w:szCs w:val="36"/>
          <w14:ligatures w14:val="none"/>
        </w:rPr>
        <w:t xml:space="preserve"> Sharing is awesome.</w:t>
      </w:r>
    </w:p>
    <w:p w14:paraId="6C3B52D4" w14:textId="77777777" w:rsidR="00DE753C" w:rsidRPr="00DE753C" w:rsidRDefault="00DE753C" w:rsidP="00DE753C">
      <w:pPr>
        <w:shd w:val="clear" w:color="auto" w:fill="FFFFFF"/>
        <w:spacing w:after="240" w:line="375" w:lineRule="atLeast"/>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FF0000"/>
          <w:kern w:val="0"/>
          <w:sz w:val="36"/>
          <w:szCs w:val="36"/>
          <w14:ligatures w14:val="none"/>
        </w:rPr>
        <w:t>ALSO</w:t>
      </w:r>
      <w:r w:rsidRPr="00DE753C">
        <w:rPr>
          <w:rFonts w:ascii="Open Sans" w:eastAsia="Times New Roman" w:hAnsi="Open Sans" w:cs="Open Sans"/>
          <w:color w:val="333333"/>
          <w:kern w:val="0"/>
          <w:sz w:val="36"/>
          <w:szCs w:val="36"/>
          <w14:ligatures w14:val="none"/>
        </w:rPr>
        <w:t> subscribe to our blog to get future posts by clicking </w:t>
      </w:r>
      <w:hyperlink r:id="rId9" w:tgtFrame="_blank" w:history="1">
        <w:r w:rsidRPr="00DE753C">
          <w:rPr>
            <w:rFonts w:ascii="Open Sans" w:eastAsia="Times New Roman" w:hAnsi="Open Sans" w:cs="Open Sans"/>
            <w:color w:val="E1704B"/>
            <w:kern w:val="0"/>
            <w:sz w:val="36"/>
            <w:szCs w:val="36"/>
            <w:u w:val="single"/>
            <w14:ligatures w14:val="none"/>
          </w:rPr>
          <w:t>here</w:t>
        </w:r>
      </w:hyperlink>
      <w:r w:rsidRPr="00DE753C">
        <w:rPr>
          <w:rFonts w:ascii="Open Sans" w:eastAsia="Times New Roman" w:hAnsi="Open Sans" w:cs="Open Sans"/>
          <w:color w:val="333333"/>
          <w:kern w:val="0"/>
          <w:sz w:val="36"/>
          <w:szCs w:val="36"/>
          <w14:ligatures w14:val="none"/>
        </w:rPr>
        <w:t> then go to your email to confirm to receive our new updates.</w:t>
      </w:r>
    </w:p>
    <w:p w14:paraId="3AE56EB3" w14:textId="77777777" w:rsidR="00DE753C" w:rsidRPr="00DE753C" w:rsidRDefault="00DE753C" w:rsidP="00DE753C">
      <w:pPr>
        <w:shd w:val="clear" w:color="auto" w:fill="F9F9F9"/>
        <w:spacing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b/>
          <w:bCs/>
          <w:color w:val="333333"/>
          <w:kern w:val="0"/>
          <w:sz w:val="23"/>
          <w:szCs w:val="23"/>
          <w14:ligatures w14:val="none"/>
        </w:rPr>
        <w:t>Like This Post? Please share!</w:t>
      </w:r>
    </w:p>
    <w:p w14:paraId="0ED4A139" w14:textId="77777777" w:rsidR="00DE753C" w:rsidRPr="00DE753C" w:rsidRDefault="00DE753C" w:rsidP="00DE753C">
      <w:pPr>
        <w:shd w:val="clear" w:color="auto" w:fill="222222"/>
        <w:spacing w:after="300" w:line="240" w:lineRule="auto"/>
        <w:jc w:val="center"/>
        <w:outlineLvl w:val="4"/>
        <w:rPr>
          <w:rFonts w:ascii="Raleway" w:eastAsia="Times New Roman" w:hAnsi="Raleway" w:cs="Open Sans"/>
          <w:color w:val="FFFFFF"/>
          <w:spacing w:val="30"/>
          <w:kern w:val="0"/>
          <w:sz w:val="30"/>
          <w:szCs w:val="30"/>
          <w14:ligatures w14:val="none"/>
        </w:rPr>
      </w:pPr>
      <w:r w:rsidRPr="00DE753C">
        <w:rPr>
          <w:rFonts w:ascii="Raleway" w:eastAsia="Times New Roman" w:hAnsi="Raleway" w:cs="Open Sans"/>
          <w:color w:val="FFFFFF"/>
          <w:spacing w:val="30"/>
          <w:kern w:val="0"/>
          <w:sz w:val="30"/>
          <w:szCs w:val="30"/>
          <w14:ligatures w14:val="none"/>
        </w:rPr>
        <w:t xml:space="preserve">Subscribe Through Email </w:t>
      </w:r>
      <w:proofErr w:type="gramStart"/>
      <w:r w:rsidRPr="00DE753C">
        <w:rPr>
          <w:rFonts w:ascii="Raleway" w:eastAsia="Times New Roman" w:hAnsi="Raleway" w:cs="Open Sans"/>
          <w:color w:val="FFFFFF"/>
          <w:spacing w:val="30"/>
          <w:kern w:val="0"/>
          <w:sz w:val="30"/>
          <w:szCs w:val="30"/>
          <w14:ligatures w14:val="none"/>
        </w:rPr>
        <w:t>And</w:t>
      </w:r>
      <w:proofErr w:type="gramEnd"/>
      <w:r w:rsidRPr="00DE753C">
        <w:rPr>
          <w:rFonts w:ascii="Raleway" w:eastAsia="Times New Roman" w:hAnsi="Raleway" w:cs="Open Sans"/>
          <w:color w:val="FFFFFF"/>
          <w:spacing w:val="30"/>
          <w:kern w:val="0"/>
          <w:sz w:val="30"/>
          <w:szCs w:val="30"/>
          <w14:ligatures w14:val="none"/>
        </w:rPr>
        <w:t xml:space="preserve"> Get Free Updates</w:t>
      </w:r>
    </w:p>
    <w:p w14:paraId="0E39B32B" w14:textId="77777777" w:rsidR="00DE753C" w:rsidRPr="00DE753C" w:rsidRDefault="00DE753C" w:rsidP="00DE753C">
      <w:pPr>
        <w:pBdr>
          <w:bottom w:val="single" w:sz="6" w:space="1" w:color="auto"/>
        </w:pBdr>
        <w:spacing w:after="0" w:line="240" w:lineRule="auto"/>
        <w:jc w:val="center"/>
        <w:rPr>
          <w:rFonts w:ascii="Arial" w:eastAsia="Times New Roman" w:hAnsi="Arial" w:cs="Arial"/>
          <w:vanish/>
          <w:kern w:val="0"/>
          <w:sz w:val="16"/>
          <w:szCs w:val="16"/>
          <w14:ligatures w14:val="none"/>
        </w:rPr>
      </w:pPr>
      <w:r w:rsidRPr="00DE753C">
        <w:rPr>
          <w:rFonts w:ascii="Arial" w:eastAsia="Times New Roman" w:hAnsi="Arial" w:cs="Arial"/>
          <w:vanish/>
          <w:kern w:val="0"/>
          <w:sz w:val="16"/>
          <w:szCs w:val="16"/>
          <w14:ligatures w14:val="none"/>
        </w:rPr>
        <w:t>Top of Form</w:t>
      </w:r>
    </w:p>
    <w:p w14:paraId="569B3995" w14:textId="34129F27" w:rsidR="00DE753C" w:rsidRPr="00DE753C" w:rsidRDefault="00DE753C" w:rsidP="00DE753C">
      <w:pPr>
        <w:shd w:val="clear" w:color="auto" w:fill="222222"/>
        <w:spacing w:after="0" w:line="240" w:lineRule="auto"/>
        <w:jc w:val="center"/>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object w:dxaOrig="1440" w:dyaOrig="1440" w14:anchorId="32297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41.75pt;height:18.15pt" o:ole="">
            <v:imagedata r:id="rId10" o:title=""/>
          </v:shape>
          <w:control r:id="rId11" w:name="DefaultOcxName" w:shapeid="_x0000_i1190"/>
        </w:object>
      </w:r>
      <w:r w:rsidRPr="00DE753C">
        <w:rPr>
          <w:rFonts w:ascii="Open Sans" w:eastAsia="Times New Roman" w:hAnsi="Open Sans" w:cs="Open Sans"/>
          <w:color w:val="333333"/>
          <w:kern w:val="0"/>
          <w:sz w:val="23"/>
          <w:szCs w:val="23"/>
          <w14:ligatures w14:val="none"/>
        </w:rPr>
        <w:object w:dxaOrig="1440" w:dyaOrig="1440" w14:anchorId="7C9D7203">
          <v:shape id="_x0000_i1189" type="#_x0000_t75" style="width:38.1pt;height:22.4pt" o:ole="">
            <v:imagedata r:id="rId12" o:title=""/>
          </v:shape>
          <w:control r:id="rId13" w:name="DefaultOcxName1" w:shapeid="_x0000_i1189"/>
        </w:object>
      </w:r>
    </w:p>
    <w:p w14:paraId="1BFCF57A" w14:textId="77777777" w:rsidR="00DE753C" w:rsidRPr="00DE753C" w:rsidRDefault="00DE753C" w:rsidP="00DE753C">
      <w:pPr>
        <w:pBdr>
          <w:top w:val="single" w:sz="6" w:space="1" w:color="auto"/>
        </w:pBdr>
        <w:spacing w:after="0" w:line="240" w:lineRule="auto"/>
        <w:jc w:val="center"/>
        <w:rPr>
          <w:rFonts w:ascii="Arial" w:eastAsia="Times New Roman" w:hAnsi="Arial" w:cs="Arial"/>
          <w:vanish/>
          <w:kern w:val="0"/>
          <w:sz w:val="16"/>
          <w:szCs w:val="16"/>
          <w14:ligatures w14:val="none"/>
        </w:rPr>
      </w:pPr>
      <w:r w:rsidRPr="00DE753C">
        <w:rPr>
          <w:rFonts w:ascii="Arial" w:eastAsia="Times New Roman" w:hAnsi="Arial" w:cs="Arial"/>
          <w:vanish/>
          <w:kern w:val="0"/>
          <w:sz w:val="16"/>
          <w:szCs w:val="16"/>
          <w14:ligatures w14:val="none"/>
        </w:rPr>
        <w:t>Bottom of Form</w:t>
      </w:r>
    </w:p>
    <w:p w14:paraId="526215D2" w14:textId="77777777" w:rsidR="00DE753C" w:rsidRPr="00DE753C" w:rsidRDefault="00DE753C" w:rsidP="00DE753C">
      <w:pPr>
        <w:pBdr>
          <w:bottom w:val="single" w:sz="18" w:space="11" w:color="E1704B"/>
        </w:pBdr>
        <w:shd w:val="clear" w:color="auto" w:fill="FFFFFF"/>
        <w:spacing w:after="450" w:line="240" w:lineRule="auto"/>
        <w:outlineLvl w:val="2"/>
        <w:rPr>
          <w:rFonts w:ascii="Raleway" w:eastAsia="Times New Roman" w:hAnsi="Raleway" w:cs="Open Sans"/>
          <w:color w:val="333333"/>
          <w:kern w:val="0"/>
          <w:sz w:val="36"/>
          <w:szCs w:val="36"/>
          <w14:ligatures w14:val="none"/>
        </w:rPr>
      </w:pPr>
      <w:r w:rsidRPr="00DE753C">
        <w:rPr>
          <w:rFonts w:ascii="Raleway" w:eastAsia="Times New Roman" w:hAnsi="Raleway" w:cs="Open Sans"/>
          <w:color w:val="333333"/>
          <w:kern w:val="0"/>
          <w:sz w:val="36"/>
          <w:szCs w:val="36"/>
          <w14:ligatures w14:val="none"/>
        </w:rPr>
        <w:t>You May Also Like...</w:t>
      </w:r>
    </w:p>
    <w:p w14:paraId="17EC0497" w14:textId="77777777" w:rsidR="00DE753C" w:rsidRPr="00DE753C" w:rsidRDefault="00DE753C" w:rsidP="00DE753C">
      <w:pPr>
        <w:numPr>
          <w:ilvl w:val="0"/>
          <w:numId w:val="78"/>
        </w:numPr>
        <w:shd w:val="clear" w:color="auto" w:fill="FFFFFF"/>
        <w:spacing w:after="0" w:line="240" w:lineRule="auto"/>
        <w:ind w:left="1300" w:right="580"/>
        <w:rPr>
          <w:rFonts w:ascii="Open Sans" w:eastAsia="Times New Roman" w:hAnsi="Open Sans" w:cs="Open Sans"/>
          <w:color w:val="333333"/>
          <w:kern w:val="0"/>
          <w:sz w:val="23"/>
          <w:szCs w:val="23"/>
          <w14:ligatures w14:val="none"/>
        </w:rPr>
      </w:pPr>
      <w:hyperlink r:id="rId14" w:history="1">
        <w:r w:rsidRPr="00DE753C">
          <w:rPr>
            <w:rFonts w:ascii="Open Sans" w:eastAsia="Times New Roman" w:hAnsi="Open Sans" w:cs="Open Sans"/>
            <w:color w:val="E1704B"/>
            <w:kern w:val="0"/>
            <w:sz w:val="23"/>
            <w:szCs w:val="23"/>
            <w:u w:val="single"/>
            <w14:ligatures w14:val="none"/>
          </w:rPr>
          <w:t xml:space="preserve">Avoid </w:t>
        </w:r>
        <w:proofErr w:type="gramStart"/>
        <w:r w:rsidRPr="00DE753C">
          <w:rPr>
            <w:rFonts w:ascii="Open Sans" w:eastAsia="Times New Roman" w:hAnsi="Open Sans" w:cs="Open Sans"/>
            <w:color w:val="E1704B"/>
            <w:kern w:val="0"/>
            <w:sz w:val="23"/>
            <w:szCs w:val="23"/>
            <w:u w:val="single"/>
            <w14:ligatures w14:val="none"/>
          </w:rPr>
          <w:t>this mistakes</w:t>
        </w:r>
        <w:proofErr w:type="gramEnd"/>
        <w:r w:rsidRPr="00DE753C">
          <w:rPr>
            <w:rFonts w:ascii="Open Sans" w:eastAsia="Times New Roman" w:hAnsi="Open Sans" w:cs="Open Sans"/>
            <w:color w:val="E1704B"/>
            <w:kern w:val="0"/>
            <w:sz w:val="23"/>
            <w:szCs w:val="23"/>
            <w:u w:val="single"/>
            <w14:ligatures w14:val="none"/>
          </w:rPr>
          <w:t xml:space="preserve"> if you want to succeed in Poultry Farming Business</w:t>
        </w:r>
      </w:hyperlink>
    </w:p>
    <w:p w14:paraId="5478CC87" w14:textId="77777777" w:rsidR="00DE753C" w:rsidRPr="00DE753C" w:rsidRDefault="00DE753C" w:rsidP="00DE753C">
      <w:pPr>
        <w:numPr>
          <w:ilvl w:val="0"/>
          <w:numId w:val="79"/>
        </w:numPr>
        <w:shd w:val="clear" w:color="auto" w:fill="FFFFFF"/>
        <w:spacing w:after="0" w:line="240" w:lineRule="auto"/>
        <w:ind w:left="1300" w:right="580"/>
        <w:rPr>
          <w:rFonts w:ascii="Open Sans" w:eastAsia="Times New Roman" w:hAnsi="Open Sans" w:cs="Open Sans"/>
          <w:color w:val="333333"/>
          <w:kern w:val="0"/>
          <w:sz w:val="23"/>
          <w:szCs w:val="23"/>
          <w14:ligatures w14:val="none"/>
        </w:rPr>
      </w:pPr>
      <w:hyperlink r:id="rId15" w:history="1">
        <w:r w:rsidRPr="00DE753C">
          <w:rPr>
            <w:rFonts w:ascii="Open Sans" w:eastAsia="Times New Roman" w:hAnsi="Open Sans" w:cs="Open Sans"/>
            <w:color w:val="E1704B"/>
            <w:kern w:val="0"/>
            <w:sz w:val="23"/>
            <w:szCs w:val="23"/>
            <w:u w:val="single"/>
            <w14:ligatures w14:val="none"/>
          </w:rPr>
          <w:t>Treatment and control of Marek's disease.</w:t>
        </w:r>
      </w:hyperlink>
    </w:p>
    <w:p w14:paraId="394B2F4F" w14:textId="77777777" w:rsidR="00DE753C" w:rsidRPr="00DE753C" w:rsidRDefault="00DE753C" w:rsidP="00DE753C">
      <w:pPr>
        <w:numPr>
          <w:ilvl w:val="0"/>
          <w:numId w:val="80"/>
        </w:numPr>
        <w:shd w:val="clear" w:color="auto" w:fill="FFFFFF"/>
        <w:spacing w:after="0" w:line="240" w:lineRule="auto"/>
        <w:ind w:left="1300" w:right="580"/>
        <w:rPr>
          <w:rFonts w:ascii="Open Sans" w:eastAsia="Times New Roman" w:hAnsi="Open Sans" w:cs="Open Sans"/>
          <w:color w:val="333333"/>
          <w:kern w:val="0"/>
          <w:sz w:val="23"/>
          <w:szCs w:val="23"/>
          <w14:ligatures w14:val="none"/>
        </w:rPr>
      </w:pPr>
      <w:hyperlink r:id="rId16" w:history="1">
        <w:r w:rsidRPr="00DE753C">
          <w:rPr>
            <w:rFonts w:ascii="Open Sans" w:eastAsia="Times New Roman" w:hAnsi="Open Sans" w:cs="Open Sans"/>
            <w:color w:val="E1704B"/>
            <w:kern w:val="0"/>
            <w:sz w:val="23"/>
            <w:szCs w:val="23"/>
            <w:u w:val="single"/>
            <w14:ligatures w14:val="none"/>
          </w:rPr>
          <w:t xml:space="preserve">Important Points to Note </w:t>
        </w:r>
        <w:proofErr w:type="gramStart"/>
        <w:r w:rsidRPr="00DE753C">
          <w:rPr>
            <w:rFonts w:ascii="Open Sans" w:eastAsia="Times New Roman" w:hAnsi="Open Sans" w:cs="Open Sans"/>
            <w:color w:val="E1704B"/>
            <w:kern w:val="0"/>
            <w:sz w:val="23"/>
            <w:szCs w:val="23"/>
            <w:u w:val="single"/>
            <w14:ligatures w14:val="none"/>
          </w:rPr>
          <w:t>For</w:t>
        </w:r>
        <w:proofErr w:type="gramEnd"/>
        <w:r w:rsidRPr="00DE753C">
          <w:rPr>
            <w:rFonts w:ascii="Open Sans" w:eastAsia="Times New Roman" w:hAnsi="Open Sans" w:cs="Open Sans"/>
            <w:color w:val="E1704B"/>
            <w:kern w:val="0"/>
            <w:sz w:val="23"/>
            <w:szCs w:val="23"/>
            <w:u w:val="single"/>
            <w14:ligatures w14:val="none"/>
          </w:rPr>
          <w:t xml:space="preserve"> A profitable Commercial Poultry Farming Venture</w:t>
        </w:r>
      </w:hyperlink>
    </w:p>
    <w:p w14:paraId="1462C27E" w14:textId="77777777" w:rsidR="00DE753C" w:rsidRPr="00DE753C" w:rsidRDefault="00DE753C" w:rsidP="00DE753C">
      <w:pPr>
        <w:numPr>
          <w:ilvl w:val="0"/>
          <w:numId w:val="81"/>
        </w:numPr>
        <w:shd w:val="clear" w:color="auto" w:fill="FFFFFF"/>
        <w:spacing w:after="0" w:line="240" w:lineRule="auto"/>
        <w:ind w:left="1300" w:right="580"/>
        <w:rPr>
          <w:rFonts w:ascii="Open Sans" w:eastAsia="Times New Roman" w:hAnsi="Open Sans" w:cs="Open Sans"/>
          <w:color w:val="333333"/>
          <w:kern w:val="0"/>
          <w:sz w:val="23"/>
          <w:szCs w:val="23"/>
          <w14:ligatures w14:val="none"/>
        </w:rPr>
      </w:pPr>
      <w:hyperlink r:id="rId17" w:history="1">
        <w:r w:rsidRPr="00DE753C">
          <w:rPr>
            <w:rFonts w:ascii="Open Sans" w:eastAsia="Times New Roman" w:hAnsi="Open Sans" w:cs="Open Sans"/>
            <w:color w:val="E1704B"/>
            <w:kern w:val="0"/>
            <w:sz w:val="23"/>
            <w:szCs w:val="23"/>
            <w:u w:val="single"/>
            <w14:ligatures w14:val="none"/>
          </w:rPr>
          <w:t>How to Produce Your Own Chicken Feeds: The Best Formula</w:t>
        </w:r>
      </w:hyperlink>
    </w:p>
    <w:p w14:paraId="2BCC189E" w14:textId="77777777" w:rsidR="00DE753C" w:rsidRPr="00DE753C" w:rsidRDefault="00DE753C" w:rsidP="00DE753C">
      <w:pPr>
        <w:shd w:val="clear" w:color="auto" w:fill="FFFFFF"/>
        <w:spacing w:after="300" w:line="240" w:lineRule="auto"/>
        <w:outlineLvl w:val="3"/>
        <w:rPr>
          <w:rFonts w:ascii="Raleway" w:eastAsia="Times New Roman" w:hAnsi="Raleway" w:cs="Open Sans"/>
          <w:color w:val="333333"/>
          <w:kern w:val="0"/>
          <w:sz w:val="57"/>
          <w:szCs w:val="57"/>
          <w14:ligatures w14:val="none"/>
        </w:rPr>
      </w:pPr>
      <w:bookmarkStart w:id="2" w:name="comments"/>
      <w:bookmarkEnd w:id="2"/>
      <w:r w:rsidRPr="00DE753C">
        <w:rPr>
          <w:rFonts w:ascii="Raleway" w:eastAsia="Times New Roman" w:hAnsi="Raleway" w:cs="Open Sans"/>
          <w:color w:val="333333"/>
          <w:kern w:val="0"/>
          <w:sz w:val="57"/>
          <w:szCs w:val="57"/>
          <w14:ligatures w14:val="none"/>
        </w:rPr>
        <w:t>82 Comments:</w:t>
      </w:r>
    </w:p>
    <w:p w14:paraId="4FD92BC1" w14:textId="11621A66"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F2BD008" wp14:editId="4346E23D">
            <wp:extent cx="337820" cy="337820"/>
            <wp:effectExtent l="0" t="0" r="5080" b="5080"/>
            <wp:docPr id="213336990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9707A75"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9" w:history="1">
        <w:r w:rsidRPr="00DE753C">
          <w:rPr>
            <w:rFonts w:ascii="Open Sans" w:eastAsia="Times New Roman" w:hAnsi="Open Sans" w:cs="Open Sans"/>
            <w:b/>
            <w:bCs/>
            <w:caps/>
            <w:color w:val="E1704B"/>
            <w:kern w:val="0"/>
            <w:sz w:val="23"/>
            <w:szCs w:val="23"/>
            <w:u w:val="single"/>
            <w14:ligatures w14:val="none"/>
          </w:rPr>
          <w:t>UNKNOWN</w:t>
        </w:r>
      </w:hyperlink>
      <w:hyperlink r:id="rId20" w:anchor="c4407654039165332788" w:history="1">
        <w:r w:rsidRPr="00DE753C">
          <w:rPr>
            <w:rFonts w:ascii="Open Sans" w:eastAsia="Times New Roman" w:hAnsi="Open Sans" w:cs="Open Sans"/>
            <w:color w:val="888888"/>
            <w:kern w:val="0"/>
            <w:sz w:val="18"/>
            <w:szCs w:val="18"/>
            <w:u w:val="single"/>
            <w14:ligatures w14:val="none"/>
          </w:rPr>
          <w:t>23 November 2017 at 13:41</w:t>
        </w:r>
      </w:hyperlink>
    </w:p>
    <w:p w14:paraId="4B16B13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Enter your comment...how can</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I get the stage of the feed</w:t>
      </w:r>
    </w:p>
    <w:p w14:paraId="4098AB1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1" w:tgtFrame="_self" w:history="1">
        <w:r w:rsidRPr="00DE753C">
          <w:rPr>
            <w:rFonts w:ascii="Open Sans" w:eastAsia="Times New Roman" w:hAnsi="Open Sans" w:cs="Open Sans"/>
            <w:color w:val="FFFFFF"/>
            <w:kern w:val="0"/>
            <w:sz w:val="18"/>
            <w:szCs w:val="18"/>
            <w:u w:val="single"/>
            <w14:ligatures w14:val="none"/>
          </w:rPr>
          <w:t>Reply</w:t>
        </w:r>
      </w:hyperlink>
    </w:p>
    <w:p w14:paraId="3BE7BE8F" w14:textId="731B50ED"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ED88EF6" wp14:editId="184A3D38">
            <wp:extent cx="337820" cy="337820"/>
            <wp:effectExtent l="0" t="0" r="5080" b="5080"/>
            <wp:docPr id="7594959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48658CE"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22" w:history="1">
        <w:r w:rsidRPr="00DE753C">
          <w:rPr>
            <w:rFonts w:ascii="Open Sans" w:eastAsia="Times New Roman" w:hAnsi="Open Sans" w:cs="Open Sans"/>
            <w:b/>
            <w:bCs/>
            <w:caps/>
            <w:color w:val="E1704B"/>
            <w:kern w:val="0"/>
            <w:sz w:val="23"/>
            <w:szCs w:val="23"/>
            <w:u w:val="single"/>
            <w14:ligatures w14:val="none"/>
          </w:rPr>
          <w:t>UNKNOWN</w:t>
        </w:r>
      </w:hyperlink>
      <w:hyperlink r:id="rId23" w:anchor="c76367298287310710" w:history="1">
        <w:r w:rsidRPr="00DE753C">
          <w:rPr>
            <w:rFonts w:ascii="Open Sans" w:eastAsia="Times New Roman" w:hAnsi="Open Sans" w:cs="Open Sans"/>
            <w:color w:val="888888"/>
            <w:kern w:val="0"/>
            <w:sz w:val="18"/>
            <w:szCs w:val="18"/>
            <w:u w:val="single"/>
            <w14:ligatures w14:val="none"/>
          </w:rPr>
          <w:t>6 September 2020 at 03:48</w:t>
        </w:r>
      </w:hyperlink>
    </w:p>
    <w:p w14:paraId="71099D0B"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Im Donaldson Prempeh from Ghana. My birds have been laying for the past 2 months now they are in their 25 weeks now but their Eggs still smaller. I prepare feed myself. Please what should I mix with the feed to get bigger eggs?</w:t>
      </w:r>
    </w:p>
    <w:p w14:paraId="18DA9068" w14:textId="7BB711C2"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4F134DB" wp14:editId="69FF218D">
            <wp:extent cx="430530" cy="430530"/>
            <wp:effectExtent l="0" t="0" r="7620" b="7620"/>
            <wp:docPr id="19313968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13E29E5B"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25" w:history="1">
        <w:r w:rsidRPr="00DE753C">
          <w:rPr>
            <w:rFonts w:ascii="Open Sans" w:eastAsia="Times New Roman" w:hAnsi="Open Sans" w:cs="Open Sans"/>
            <w:b/>
            <w:bCs/>
            <w:caps/>
            <w:color w:val="E1704B"/>
            <w:kern w:val="0"/>
            <w:sz w:val="23"/>
            <w:szCs w:val="23"/>
            <w:u w:val="single"/>
            <w14:ligatures w14:val="none"/>
          </w:rPr>
          <w:t>SYLVESTER EZE</w:t>
        </w:r>
      </w:hyperlink>
      <w:hyperlink r:id="rId26" w:anchor="c1618126485014374481" w:history="1">
        <w:r w:rsidRPr="00DE753C">
          <w:rPr>
            <w:rFonts w:ascii="Open Sans" w:eastAsia="Times New Roman" w:hAnsi="Open Sans" w:cs="Open Sans"/>
            <w:color w:val="888888"/>
            <w:kern w:val="0"/>
            <w:sz w:val="18"/>
            <w:szCs w:val="18"/>
            <w:u w:val="single"/>
            <w14:ligatures w14:val="none"/>
          </w:rPr>
          <w:t>3 November 2020 at 05:12</w:t>
        </w:r>
      </w:hyperlink>
    </w:p>
    <w:p w14:paraId="77E1C1DA"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I don't even know the formula you are </w:t>
      </w:r>
      <w:proofErr w:type="gramStart"/>
      <w:r w:rsidRPr="00DE753C">
        <w:rPr>
          <w:rFonts w:ascii="Open Sans" w:eastAsia="Times New Roman" w:hAnsi="Open Sans" w:cs="Open Sans"/>
          <w:color w:val="333333"/>
          <w:kern w:val="0"/>
          <w:sz w:val="23"/>
          <w:szCs w:val="23"/>
          <w14:ligatures w14:val="none"/>
        </w:rPr>
        <w:t>using..</w:t>
      </w:r>
      <w:proofErr w:type="gramEnd"/>
      <w:r w:rsidRPr="00DE753C">
        <w:rPr>
          <w:rFonts w:ascii="Open Sans" w:eastAsia="Times New Roman" w:hAnsi="Open Sans" w:cs="Open Sans"/>
          <w:color w:val="333333"/>
          <w:kern w:val="0"/>
          <w:sz w:val="23"/>
          <w:szCs w:val="23"/>
          <w14:ligatures w14:val="none"/>
        </w:rPr>
        <w:t xml:space="preserve"> </w:t>
      </w:r>
      <w:proofErr w:type="gramStart"/>
      <w:r w:rsidRPr="00DE753C">
        <w:rPr>
          <w:rFonts w:ascii="Open Sans" w:eastAsia="Times New Roman" w:hAnsi="Open Sans" w:cs="Open Sans"/>
          <w:color w:val="333333"/>
          <w:kern w:val="0"/>
          <w:sz w:val="23"/>
          <w:szCs w:val="23"/>
          <w14:ligatures w14:val="none"/>
        </w:rPr>
        <w:t>However</w:t>
      </w:r>
      <w:proofErr w:type="gramEnd"/>
      <w:r w:rsidRPr="00DE753C">
        <w:rPr>
          <w:rFonts w:ascii="Open Sans" w:eastAsia="Times New Roman" w:hAnsi="Open Sans" w:cs="Open Sans"/>
          <w:color w:val="333333"/>
          <w:kern w:val="0"/>
          <w:sz w:val="23"/>
          <w:szCs w:val="23"/>
          <w14:ligatures w14:val="none"/>
        </w:rPr>
        <w:t xml:space="preserve"> you may need to give them eggbooster or add more amino acids into there feeds</w:t>
      </w:r>
    </w:p>
    <w:p w14:paraId="2AD6BC43" w14:textId="02A01CAB"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48585F5" wp14:editId="6244C0AA">
            <wp:extent cx="337820" cy="337820"/>
            <wp:effectExtent l="0" t="0" r="5080" b="5080"/>
            <wp:docPr id="11595359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B0117C1"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27" w:history="1">
        <w:r w:rsidRPr="00DE753C">
          <w:rPr>
            <w:rFonts w:ascii="Open Sans" w:eastAsia="Times New Roman" w:hAnsi="Open Sans" w:cs="Open Sans"/>
            <w:b/>
            <w:bCs/>
            <w:caps/>
            <w:color w:val="E1704B"/>
            <w:kern w:val="0"/>
            <w:sz w:val="23"/>
            <w:szCs w:val="23"/>
            <w:u w:val="single"/>
            <w14:ligatures w14:val="none"/>
          </w:rPr>
          <w:t>UNKNOWN</w:t>
        </w:r>
      </w:hyperlink>
      <w:hyperlink r:id="rId28" w:anchor="c3233897015625714717" w:history="1">
        <w:r w:rsidRPr="00DE753C">
          <w:rPr>
            <w:rFonts w:ascii="Open Sans" w:eastAsia="Times New Roman" w:hAnsi="Open Sans" w:cs="Open Sans"/>
            <w:color w:val="888888"/>
            <w:kern w:val="0"/>
            <w:sz w:val="18"/>
            <w:szCs w:val="18"/>
            <w:u w:val="single"/>
            <w14:ligatures w14:val="none"/>
          </w:rPr>
          <w:t>19 January 2021 at 12:53</w:t>
        </w:r>
      </w:hyperlink>
    </w:p>
    <w:p w14:paraId="43F9108B"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 am interested in doing into feed processing business. how do we connect?</w:t>
      </w:r>
    </w:p>
    <w:p w14:paraId="44FC7EA3" w14:textId="6B4110EF"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170DE06" wp14:editId="1D268ECD">
            <wp:extent cx="337820" cy="337820"/>
            <wp:effectExtent l="0" t="0" r="5080" b="5080"/>
            <wp:docPr id="148769898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592FA66"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29" w:history="1">
        <w:r w:rsidRPr="00DE753C">
          <w:rPr>
            <w:rFonts w:ascii="Open Sans" w:eastAsia="Times New Roman" w:hAnsi="Open Sans" w:cs="Open Sans"/>
            <w:b/>
            <w:bCs/>
            <w:caps/>
            <w:color w:val="E1704B"/>
            <w:kern w:val="0"/>
            <w:sz w:val="23"/>
            <w:szCs w:val="23"/>
            <w:u w:val="single"/>
            <w14:ligatures w14:val="none"/>
          </w:rPr>
          <w:t>UNKNOWN</w:t>
        </w:r>
      </w:hyperlink>
      <w:hyperlink r:id="rId30" w:anchor="c6273799468451910638" w:history="1">
        <w:r w:rsidRPr="00DE753C">
          <w:rPr>
            <w:rFonts w:ascii="Open Sans" w:eastAsia="Times New Roman" w:hAnsi="Open Sans" w:cs="Open Sans"/>
            <w:color w:val="888888"/>
            <w:kern w:val="0"/>
            <w:sz w:val="18"/>
            <w:szCs w:val="18"/>
            <w:u w:val="single"/>
            <w14:ligatures w14:val="none"/>
          </w:rPr>
          <w:t>19 October 2022 at 02:07</w:t>
        </w:r>
      </w:hyperlink>
    </w:p>
    <w:p w14:paraId="129CE3F7"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eggs are bigger from more mature hens.</w:t>
      </w:r>
    </w:p>
    <w:p w14:paraId="27E22418"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31" w:tgtFrame="_self" w:history="1">
        <w:r w:rsidRPr="00DE753C">
          <w:rPr>
            <w:rFonts w:ascii="Open Sans" w:eastAsia="Times New Roman" w:hAnsi="Open Sans" w:cs="Open Sans"/>
            <w:b/>
            <w:bCs/>
            <w:color w:val="FFFFFF"/>
            <w:kern w:val="0"/>
            <w:sz w:val="18"/>
            <w:szCs w:val="18"/>
            <w:u w:val="single"/>
            <w14:ligatures w14:val="none"/>
          </w:rPr>
          <w:t>Reply</w:t>
        </w:r>
      </w:hyperlink>
    </w:p>
    <w:p w14:paraId="298F6A63" w14:textId="77777777" w:rsidR="00DE753C" w:rsidRPr="00DE753C" w:rsidRDefault="00DE753C" w:rsidP="00DE753C">
      <w:pPr>
        <w:numPr>
          <w:ilvl w:val="0"/>
          <w:numId w:val="82"/>
        </w:numPr>
        <w:shd w:val="clear" w:color="auto" w:fill="FFFFFF"/>
        <w:spacing w:after="0" w:line="240" w:lineRule="auto"/>
        <w:rPr>
          <w:rFonts w:ascii="Open Sans" w:eastAsia="Times New Roman" w:hAnsi="Open Sans" w:cs="Open Sans"/>
          <w:color w:val="333333"/>
          <w:kern w:val="0"/>
          <w:sz w:val="23"/>
          <w:szCs w:val="23"/>
          <w14:ligatures w14:val="none"/>
        </w:rPr>
      </w:pPr>
    </w:p>
    <w:p w14:paraId="7DF11E3E" w14:textId="0493AAAF"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20253BE" wp14:editId="0D4E0147">
            <wp:extent cx="337820" cy="337820"/>
            <wp:effectExtent l="0" t="0" r="5080" b="5080"/>
            <wp:docPr id="1428001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6223F44"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32" w:history="1">
        <w:r w:rsidRPr="00DE753C">
          <w:rPr>
            <w:rFonts w:ascii="Open Sans" w:eastAsia="Times New Roman" w:hAnsi="Open Sans" w:cs="Open Sans"/>
            <w:b/>
            <w:bCs/>
            <w:caps/>
            <w:color w:val="E1704B"/>
            <w:kern w:val="0"/>
            <w:sz w:val="23"/>
            <w:szCs w:val="23"/>
            <w:u w:val="single"/>
            <w14:ligatures w14:val="none"/>
          </w:rPr>
          <w:t>UNKNOWN</w:t>
        </w:r>
      </w:hyperlink>
      <w:hyperlink r:id="rId33" w:anchor="c2542987368195303784" w:history="1">
        <w:r w:rsidRPr="00DE753C">
          <w:rPr>
            <w:rFonts w:ascii="Open Sans" w:eastAsia="Times New Roman" w:hAnsi="Open Sans" w:cs="Open Sans"/>
            <w:color w:val="888888"/>
            <w:kern w:val="0"/>
            <w:sz w:val="18"/>
            <w:szCs w:val="18"/>
            <w:u w:val="single"/>
            <w14:ligatures w14:val="none"/>
          </w:rPr>
          <w:t>30 January 2018 at 05:11</w:t>
        </w:r>
      </w:hyperlink>
    </w:p>
    <w:p w14:paraId="0AE1C83B"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I mean very hard to come by</w:t>
      </w:r>
    </w:p>
    <w:p w14:paraId="12CB3F9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34" w:tgtFrame="_self" w:history="1">
        <w:r w:rsidRPr="00DE753C">
          <w:rPr>
            <w:rFonts w:ascii="Open Sans" w:eastAsia="Times New Roman" w:hAnsi="Open Sans" w:cs="Open Sans"/>
            <w:color w:val="FFFFFF"/>
            <w:kern w:val="0"/>
            <w:sz w:val="18"/>
            <w:szCs w:val="18"/>
            <w:u w:val="single"/>
            <w14:ligatures w14:val="none"/>
          </w:rPr>
          <w:t>Reply</w:t>
        </w:r>
      </w:hyperlink>
    </w:p>
    <w:p w14:paraId="1A52B077" w14:textId="30A18FAD"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E533F0C" wp14:editId="6F732D66">
            <wp:extent cx="337820" cy="337820"/>
            <wp:effectExtent l="0" t="0" r="5080" b="5080"/>
            <wp:docPr id="105549210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148725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35" w:history="1">
        <w:r w:rsidRPr="00DE753C">
          <w:rPr>
            <w:rFonts w:ascii="Open Sans" w:eastAsia="Times New Roman" w:hAnsi="Open Sans" w:cs="Open Sans"/>
            <w:b/>
            <w:bCs/>
            <w:caps/>
            <w:color w:val="E1704B"/>
            <w:kern w:val="0"/>
            <w:sz w:val="23"/>
            <w:szCs w:val="23"/>
            <w:u w:val="single"/>
            <w14:ligatures w14:val="none"/>
          </w:rPr>
          <w:t>K247TECH.COM</w:t>
        </w:r>
      </w:hyperlink>
      <w:hyperlink r:id="rId36" w:anchor="c6593128839235943277" w:history="1">
        <w:r w:rsidRPr="00DE753C">
          <w:rPr>
            <w:rFonts w:ascii="Open Sans" w:eastAsia="Times New Roman" w:hAnsi="Open Sans" w:cs="Open Sans"/>
            <w:color w:val="888888"/>
            <w:kern w:val="0"/>
            <w:sz w:val="18"/>
            <w:szCs w:val="18"/>
            <w:u w:val="single"/>
            <w14:ligatures w14:val="none"/>
          </w:rPr>
          <w:t>11 March 2018 at 08:41</w:t>
        </w:r>
      </w:hyperlink>
    </w:p>
    <w:p w14:paraId="0357346C"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How does one get the raw materials for the feed? Which market in Lagos can I get them cheaper?</w:t>
      </w:r>
    </w:p>
    <w:p w14:paraId="4382CB5B"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37" w:tgtFrame="_self" w:history="1">
        <w:r w:rsidRPr="00DE753C">
          <w:rPr>
            <w:rFonts w:ascii="Open Sans" w:eastAsia="Times New Roman" w:hAnsi="Open Sans" w:cs="Open Sans"/>
            <w:color w:val="FFFFFF"/>
            <w:kern w:val="0"/>
            <w:sz w:val="18"/>
            <w:szCs w:val="18"/>
            <w:u w:val="single"/>
            <w14:ligatures w14:val="none"/>
          </w:rPr>
          <w:t>Reply</w:t>
        </w:r>
      </w:hyperlink>
    </w:p>
    <w:p w14:paraId="0BC03DC6" w14:textId="05DBABF7"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AA66A7B" wp14:editId="74E4BAB5">
            <wp:extent cx="430530" cy="430530"/>
            <wp:effectExtent l="0" t="0" r="7620" b="7620"/>
            <wp:docPr id="173127626"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690E94FE"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38" w:history="1">
        <w:r w:rsidRPr="00DE753C">
          <w:rPr>
            <w:rFonts w:ascii="Open Sans" w:eastAsia="Times New Roman" w:hAnsi="Open Sans" w:cs="Open Sans"/>
            <w:b/>
            <w:bCs/>
            <w:caps/>
            <w:color w:val="E1704B"/>
            <w:kern w:val="0"/>
            <w:sz w:val="23"/>
            <w:szCs w:val="23"/>
            <w:u w:val="single"/>
            <w14:ligatures w14:val="none"/>
          </w:rPr>
          <w:t>SYLVESTER EZE</w:t>
        </w:r>
      </w:hyperlink>
      <w:hyperlink r:id="rId39" w:anchor="c187014188371601807" w:history="1">
        <w:r w:rsidRPr="00DE753C">
          <w:rPr>
            <w:rFonts w:ascii="Open Sans" w:eastAsia="Times New Roman" w:hAnsi="Open Sans" w:cs="Open Sans"/>
            <w:color w:val="888888"/>
            <w:kern w:val="0"/>
            <w:sz w:val="18"/>
            <w:szCs w:val="18"/>
            <w:u w:val="single"/>
            <w14:ligatures w14:val="none"/>
          </w:rPr>
          <w:t>24 January 2019 at 15:38</w:t>
        </w:r>
      </w:hyperlink>
    </w:p>
    <w:p w14:paraId="6F76B9B9"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look out for a market where they sell feeding stuffs</w:t>
      </w:r>
    </w:p>
    <w:p w14:paraId="38BFEC2A" w14:textId="71D75B13"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D4FC739" wp14:editId="48BF66CB">
            <wp:extent cx="337820" cy="337820"/>
            <wp:effectExtent l="0" t="0" r="5080" b="5080"/>
            <wp:docPr id="41234011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5D3C7C6"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40" w:history="1">
        <w:r w:rsidRPr="00DE753C">
          <w:rPr>
            <w:rFonts w:ascii="Open Sans" w:eastAsia="Times New Roman" w:hAnsi="Open Sans" w:cs="Open Sans"/>
            <w:b/>
            <w:bCs/>
            <w:caps/>
            <w:color w:val="E1704B"/>
            <w:kern w:val="0"/>
            <w:sz w:val="23"/>
            <w:szCs w:val="23"/>
            <w:u w:val="single"/>
            <w14:ligatures w14:val="none"/>
          </w:rPr>
          <w:t>BLUEMOON</w:t>
        </w:r>
      </w:hyperlink>
      <w:hyperlink r:id="rId41" w:anchor="c6354511138881414040" w:history="1">
        <w:r w:rsidRPr="00DE753C">
          <w:rPr>
            <w:rFonts w:ascii="Open Sans" w:eastAsia="Times New Roman" w:hAnsi="Open Sans" w:cs="Open Sans"/>
            <w:color w:val="888888"/>
            <w:kern w:val="0"/>
            <w:sz w:val="18"/>
            <w:szCs w:val="18"/>
            <w:u w:val="single"/>
            <w14:ligatures w14:val="none"/>
          </w:rPr>
          <w:t>1 August 2020 at 05:55</w:t>
        </w:r>
      </w:hyperlink>
    </w:p>
    <w:p w14:paraId="18A3B978"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Available here in Ibadan. Cheaper to that of Lagos</w:t>
      </w:r>
    </w:p>
    <w:p w14:paraId="5C0EEF75" w14:textId="5DF70BA1"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89ACE0B" wp14:editId="1AB99E35">
            <wp:extent cx="337820" cy="337820"/>
            <wp:effectExtent l="0" t="0" r="5080" b="5080"/>
            <wp:docPr id="122339002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405448E"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42" w:history="1">
        <w:r w:rsidRPr="00DE753C">
          <w:rPr>
            <w:rFonts w:ascii="Open Sans" w:eastAsia="Times New Roman" w:hAnsi="Open Sans" w:cs="Open Sans"/>
            <w:b/>
            <w:bCs/>
            <w:caps/>
            <w:color w:val="E1704B"/>
            <w:kern w:val="0"/>
            <w:sz w:val="23"/>
            <w:szCs w:val="23"/>
            <w:u w:val="single"/>
            <w14:ligatures w14:val="none"/>
          </w:rPr>
          <w:t>UNKNOWN</w:t>
        </w:r>
      </w:hyperlink>
      <w:hyperlink r:id="rId43" w:anchor="c273693418837601549" w:history="1">
        <w:r w:rsidRPr="00DE753C">
          <w:rPr>
            <w:rFonts w:ascii="Open Sans" w:eastAsia="Times New Roman" w:hAnsi="Open Sans" w:cs="Open Sans"/>
            <w:color w:val="888888"/>
            <w:kern w:val="0"/>
            <w:sz w:val="18"/>
            <w:szCs w:val="18"/>
            <w:u w:val="single"/>
            <w14:ligatures w14:val="none"/>
          </w:rPr>
          <w:t>25 January 2021 at 11:34</w:t>
        </w:r>
      </w:hyperlink>
    </w:p>
    <w:p w14:paraId="1923C864"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Around where in IBADAN???</w:t>
      </w:r>
      <w:r w:rsidRPr="00DE753C">
        <w:rPr>
          <w:rFonts w:ascii="Open Sans" w:eastAsia="Times New Roman" w:hAnsi="Open Sans" w:cs="Open Sans"/>
          <w:color w:val="333333"/>
          <w:kern w:val="0"/>
          <w:sz w:val="23"/>
          <w:szCs w:val="23"/>
          <w14:ligatures w14:val="none"/>
        </w:rPr>
        <w:br/>
        <w:t>SIR/MA</w:t>
      </w:r>
      <w:proofErr w:type="gramStart"/>
      <w:r w:rsidRPr="00DE753C">
        <w:rPr>
          <w:rFonts w:ascii="Open Sans" w:eastAsia="Times New Roman" w:hAnsi="Open Sans" w:cs="Open Sans"/>
          <w:color w:val="333333"/>
          <w:kern w:val="0"/>
          <w:sz w:val="23"/>
          <w:szCs w:val="23"/>
          <w14:ligatures w14:val="none"/>
        </w:rPr>
        <w:t>. . . .</w:t>
      </w:r>
      <w:proofErr w:type="gramEnd"/>
      <w:r w:rsidRPr="00DE753C">
        <w:rPr>
          <w:rFonts w:ascii="Open Sans" w:eastAsia="Times New Roman" w:hAnsi="Open Sans" w:cs="Open Sans"/>
          <w:color w:val="333333"/>
          <w:kern w:val="0"/>
          <w:sz w:val="23"/>
          <w:szCs w:val="23"/>
          <w14:ligatures w14:val="none"/>
        </w:rPr>
        <w:t xml:space="preserve"> .</w:t>
      </w:r>
    </w:p>
    <w:p w14:paraId="0CCB5EC7" w14:textId="69F2CF6E"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5DF4B0B" wp14:editId="3275BD7A">
            <wp:extent cx="337820" cy="337820"/>
            <wp:effectExtent l="0" t="0" r="5080" b="5080"/>
            <wp:docPr id="121385755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0FF9F7A"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44" w:history="1">
        <w:r w:rsidRPr="00DE753C">
          <w:rPr>
            <w:rFonts w:ascii="Open Sans" w:eastAsia="Times New Roman" w:hAnsi="Open Sans" w:cs="Open Sans"/>
            <w:b/>
            <w:bCs/>
            <w:caps/>
            <w:color w:val="E1704B"/>
            <w:kern w:val="0"/>
            <w:sz w:val="23"/>
            <w:szCs w:val="23"/>
            <w:u w:val="single"/>
            <w14:ligatures w14:val="none"/>
          </w:rPr>
          <w:t>PROFESSOR</w:t>
        </w:r>
      </w:hyperlink>
      <w:hyperlink r:id="rId45" w:anchor="c2074526026585644655" w:history="1">
        <w:r w:rsidRPr="00DE753C">
          <w:rPr>
            <w:rFonts w:ascii="Open Sans" w:eastAsia="Times New Roman" w:hAnsi="Open Sans" w:cs="Open Sans"/>
            <w:color w:val="888888"/>
            <w:kern w:val="0"/>
            <w:sz w:val="18"/>
            <w:szCs w:val="18"/>
            <w:u w:val="single"/>
            <w14:ligatures w14:val="none"/>
          </w:rPr>
          <w:t>8 February 2021 at 01:55</w:t>
        </w:r>
      </w:hyperlink>
    </w:p>
    <w:p w14:paraId="19960B73"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Pls where can we get the </w:t>
      </w:r>
      <w:proofErr w:type="gramStart"/>
      <w:r w:rsidRPr="00DE753C">
        <w:rPr>
          <w:rFonts w:ascii="Open Sans" w:eastAsia="Times New Roman" w:hAnsi="Open Sans" w:cs="Open Sans"/>
          <w:color w:val="333333"/>
          <w:kern w:val="0"/>
          <w:sz w:val="23"/>
          <w:szCs w:val="23"/>
          <w14:ligatures w14:val="none"/>
        </w:rPr>
        <w:t>materials cos</w:t>
      </w:r>
      <w:proofErr w:type="gramEnd"/>
      <w:r w:rsidRPr="00DE753C">
        <w:rPr>
          <w:rFonts w:ascii="Open Sans" w:eastAsia="Times New Roman" w:hAnsi="Open Sans" w:cs="Open Sans"/>
          <w:color w:val="333333"/>
          <w:kern w:val="0"/>
          <w:sz w:val="23"/>
          <w:szCs w:val="23"/>
          <w14:ligatures w14:val="none"/>
        </w:rPr>
        <w:t xml:space="preserve"> we don't know any available market around here</w:t>
      </w:r>
    </w:p>
    <w:p w14:paraId="2C4205A2"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46" w:tgtFrame="_self" w:history="1">
        <w:r w:rsidRPr="00DE753C">
          <w:rPr>
            <w:rFonts w:ascii="Open Sans" w:eastAsia="Times New Roman" w:hAnsi="Open Sans" w:cs="Open Sans"/>
            <w:b/>
            <w:bCs/>
            <w:color w:val="FFFFFF"/>
            <w:kern w:val="0"/>
            <w:sz w:val="18"/>
            <w:szCs w:val="18"/>
            <w:u w:val="single"/>
            <w14:ligatures w14:val="none"/>
          </w:rPr>
          <w:t>Reply</w:t>
        </w:r>
      </w:hyperlink>
    </w:p>
    <w:p w14:paraId="7BDEDCEF" w14:textId="3142BC77"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24ED709" wp14:editId="18452FAD">
            <wp:extent cx="337820" cy="337820"/>
            <wp:effectExtent l="0" t="0" r="5080" b="5080"/>
            <wp:docPr id="213694938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FCEA8CC"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47" w:history="1">
        <w:r w:rsidRPr="00DE753C">
          <w:rPr>
            <w:rFonts w:ascii="Open Sans" w:eastAsia="Times New Roman" w:hAnsi="Open Sans" w:cs="Open Sans"/>
            <w:b/>
            <w:bCs/>
            <w:caps/>
            <w:color w:val="E1704B"/>
            <w:kern w:val="0"/>
            <w:sz w:val="23"/>
            <w:szCs w:val="23"/>
            <w:u w:val="single"/>
            <w14:ligatures w14:val="none"/>
          </w:rPr>
          <w:t>UNKNOWN</w:t>
        </w:r>
      </w:hyperlink>
      <w:hyperlink r:id="rId48" w:anchor="c2419997456591000071" w:history="1">
        <w:r w:rsidRPr="00DE753C">
          <w:rPr>
            <w:rFonts w:ascii="Open Sans" w:eastAsia="Times New Roman" w:hAnsi="Open Sans" w:cs="Open Sans"/>
            <w:color w:val="888888"/>
            <w:kern w:val="0"/>
            <w:sz w:val="18"/>
            <w:szCs w:val="18"/>
            <w:u w:val="single"/>
            <w14:ligatures w14:val="none"/>
          </w:rPr>
          <w:t>1 May 2018 at 21:32</w:t>
        </w:r>
      </w:hyperlink>
    </w:p>
    <w:p w14:paraId="262E6A3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This is a beautiful article mr eze, please how do I get in contact with you, I'm extremely interested in this feed business... Thank you</w:t>
      </w:r>
    </w:p>
    <w:p w14:paraId="5DAD53C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49" w:tgtFrame="_self" w:history="1">
        <w:r w:rsidRPr="00DE753C">
          <w:rPr>
            <w:rFonts w:ascii="Open Sans" w:eastAsia="Times New Roman" w:hAnsi="Open Sans" w:cs="Open Sans"/>
            <w:color w:val="FFFFFF"/>
            <w:kern w:val="0"/>
            <w:sz w:val="18"/>
            <w:szCs w:val="18"/>
            <w:u w:val="single"/>
            <w14:ligatures w14:val="none"/>
          </w:rPr>
          <w:t>Reply</w:t>
        </w:r>
      </w:hyperlink>
    </w:p>
    <w:p w14:paraId="5D7337E1" w14:textId="665055D7"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59C5FA4" wp14:editId="38852104">
            <wp:extent cx="337820" cy="337820"/>
            <wp:effectExtent l="0" t="0" r="5080" b="5080"/>
            <wp:docPr id="212343521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8339CFD"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50" w:history="1">
        <w:r w:rsidRPr="00DE753C">
          <w:rPr>
            <w:rFonts w:ascii="Open Sans" w:eastAsia="Times New Roman" w:hAnsi="Open Sans" w:cs="Open Sans"/>
            <w:b/>
            <w:bCs/>
            <w:caps/>
            <w:color w:val="E1704B"/>
            <w:kern w:val="0"/>
            <w:sz w:val="23"/>
            <w:szCs w:val="23"/>
            <w:u w:val="single"/>
            <w14:ligatures w14:val="none"/>
          </w:rPr>
          <w:t>UNKNOWN</w:t>
        </w:r>
      </w:hyperlink>
      <w:hyperlink r:id="rId51" w:anchor="c4271319279251931077" w:history="1">
        <w:r w:rsidRPr="00DE753C">
          <w:rPr>
            <w:rFonts w:ascii="Open Sans" w:eastAsia="Times New Roman" w:hAnsi="Open Sans" w:cs="Open Sans"/>
            <w:color w:val="888888"/>
            <w:kern w:val="0"/>
            <w:sz w:val="18"/>
            <w:szCs w:val="18"/>
            <w:u w:val="single"/>
            <w14:ligatures w14:val="none"/>
          </w:rPr>
          <w:t>8 August 2018 at 13:55</w:t>
        </w:r>
      </w:hyperlink>
    </w:p>
    <w:p w14:paraId="5F1A5F1D"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proofErr w:type="gramStart"/>
      <w:r w:rsidRPr="00DE753C">
        <w:rPr>
          <w:rFonts w:ascii="Open Sans" w:eastAsia="Times New Roman" w:hAnsi="Open Sans" w:cs="Open Sans"/>
          <w:color w:val="333333"/>
          <w:kern w:val="0"/>
          <w:sz w:val="23"/>
          <w:szCs w:val="23"/>
          <w14:ligatures w14:val="none"/>
        </w:rPr>
        <w:t>Yeah</w:t>
      </w:r>
      <w:proofErr w:type="gramEnd"/>
      <w:r w:rsidRPr="00DE753C">
        <w:rPr>
          <w:rFonts w:ascii="Open Sans" w:eastAsia="Times New Roman" w:hAnsi="Open Sans" w:cs="Open Sans"/>
          <w:color w:val="333333"/>
          <w:kern w:val="0"/>
          <w:sz w:val="23"/>
          <w:szCs w:val="23"/>
          <w14:ligatures w14:val="none"/>
        </w:rPr>
        <w:t xml:space="preserve"> I'm interested in the business too. Let put head together </w:t>
      </w:r>
      <w:proofErr w:type="gramStart"/>
      <w:r w:rsidRPr="00DE753C">
        <w:rPr>
          <w:rFonts w:ascii="Open Sans" w:eastAsia="Times New Roman" w:hAnsi="Open Sans" w:cs="Open Sans"/>
          <w:color w:val="333333"/>
          <w:kern w:val="0"/>
          <w:sz w:val="23"/>
          <w:szCs w:val="23"/>
          <w14:ligatures w14:val="none"/>
        </w:rPr>
        <w:t>an</w:t>
      </w:r>
      <w:proofErr w:type="gramEnd"/>
      <w:r w:rsidRPr="00DE753C">
        <w:rPr>
          <w:rFonts w:ascii="Open Sans" w:eastAsia="Times New Roman" w:hAnsi="Open Sans" w:cs="Open Sans"/>
          <w:color w:val="333333"/>
          <w:kern w:val="0"/>
          <w:sz w:val="23"/>
          <w:szCs w:val="23"/>
          <w14:ligatures w14:val="none"/>
        </w:rPr>
        <w:t xml:space="preserve"> start this and look how we can get the material and get things done. Thanks for your understanding. From </w:t>
      </w:r>
      <w:proofErr w:type="gramStart"/>
      <w:r w:rsidRPr="00DE753C">
        <w:rPr>
          <w:rFonts w:ascii="Open Sans" w:eastAsia="Times New Roman" w:hAnsi="Open Sans" w:cs="Open Sans"/>
          <w:color w:val="333333"/>
          <w:kern w:val="0"/>
          <w:sz w:val="23"/>
          <w:szCs w:val="23"/>
          <w14:ligatures w14:val="none"/>
        </w:rPr>
        <w:t>Joseph</w:t>
      </w:r>
      <w:proofErr w:type="gramEnd"/>
      <w:r w:rsidRPr="00DE753C">
        <w:rPr>
          <w:rFonts w:ascii="Open Sans" w:eastAsia="Times New Roman" w:hAnsi="Open Sans" w:cs="Open Sans"/>
          <w:color w:val="333333"/>
          <w:kern w:val="0"/>
          <w:sz w:val="23"/>
          <w:szCs w:val="23"/>
          <w14:ligatures w14:val="none"/>
        </w:rPr>
        <w:t xml:space="preserve"> please contact my email we can exchange contact through there thanks</w:t>
      </w:r>
    </w:p>
    <w:p w14:paraId="11BFC723" w14:textId="2781CBDD"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B0DFBA7" wp14:editId="0B932868">
            <wp:extent cx="337820" cy="337820"/>
            <wp:effectExtent l="0" t="0" r="5080" b="5080"/>
            <wp:docPr id="31566517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54736E7"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52" w:history="1">
        <w:r w:rsidRPr="00DE753C">
          <w:rPr>
            <w:rFonts w:ascii="Open Sans" w:eastAsia="Times New Roman" w:hAnsi="Open Sans" w:cs="Open Sans"/>
            <w:b/>
            <w:bCs/>
            <w:caps/>
            <w:color w:val="E1704B"/>
            <w:kern w:val="0"/>
            <w:sz w:val="23"/>
            <w:szCs w:val="23"/>
            <w:u w:val="single"/>
            <w14:ligatures w14:val="none"/>
          </w:rPr>
          <w:t>UNKNOWN</w:t>
        </w:r>
      </w:hyperlink>
      <w:hyperlink r:id="rId53" w:anchor="c2910025572748333565" w:history="1">
        <w:r w:rsidRPr="00DE753C">
          <w:rPr>
            <w:rFonts w:ascii="Open Sans" w:eastAsia="Times New Roman" w:hAnsi="Open Sans" w:cs="Open Sans"/>
            <w:color w:val="888888"/>
            <w:kern w:val="0"/>
            <w:sz w:val="18"/>
            <w:szCs w:val="18"/>
            <w:u w:val="single"/>
            <w14:ligatures w14:val="none"/>
          </w:rPr>
          <w:t>8 August 2018 at 13:57</w:t>
        </w:r>
      </w:hyperlink>
    </w:p>
    <w:p w14:paraId="1811DD57"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Jesuorobo9@gmail.com</w:t>
      </w:r>
    </w:p>
    <w:p w14:paraId="00650689" w14:textId="0FBEDAE0"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27C3726" wp14:editId="76A76AF3">
            <wp:extent cx="337820" cy="337820"/>
            <wp:effectExtent l="0" t="0" r="5080" b="5080"/>
            <wp:docPr id="129217383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EB86486"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54" w:history="1">
        <w:r w:rsidRPr="00DE753C">
          <w:rPr>
            <w:rFonts w:ascii="Open Sans" w:eastAsia="Times New Roman" w:hAnsi="Open Sans" w:cs="Open Sans"/>
            <w:b/>
            <w:bCs/>
            <w:caps/>
            <w:color w:val="E1704B"/>
            <w:kern w:val="0"/>
            <w:sz w:val="23"/>
            <w:szCs w:val="23"/>
            <w:u w:val="single"/>
            <w14:ligatures w14:val="none"/>
          </w:rPr>
          <w:t>UNKNOWN</w:t>
        </w:r>
      </w:hyperlink>
      <w:hyperlink r:id="rId55" w:anchor="c2651447569129484282" w:history="1">
        <w:r w:rsidRPr="00DE753C">
          <w:rPr>
            <w:rFonts w:ascii="Open Sans" w:eastAsia="Times New Roman" w:hAnsi="Open Sans" w:cs="Open Sans"/>
            <w:color w:val="888888"/>
            <w:kern w:val="0"/>
            <w:sz w:val="18"/>
            <w:szCs w:val="18"/>
            <w:u w:val="single"/>
            <w14:ligatures w14:val="none"/>
          </w:rPr>
          <w:t>8 August 2018 at 14:00</w:t>
        </w:r>
      </w:hyperlink>
    </w:p>
    <w:p w14:paraId="42F54FB5"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This comment has been removed by a blog administrator.</w:t>
      </w:r>
    </w:p>
    <w:p w14:paraId="57FFB19D"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56" w:tgtFrame="_self" w:history="1">
        <w:r w:rsidRPr="00DE753C">
          <w:rPr>
            <w:rFonts w:ascii="Open Sans" w:eastAsia="Times New Roman" w:hAnsi="Open Sans" w:cs="Open Sans"/>
            <w:b/>
            <w:bCs/>
            <w:color w:val="FFFFFF"/>
            <w:kern w:val="0"/>
            <w:sz w:val="18"/>
            <w:szCs w:val="18"/>
            <w:u w:val="single"/>
            <w14:ligatures w14:val="none"/>
          </w:rPr>
          <w:t>Reply</w:t>
        </w:r>
      </w:hyperlink>
    </w:p>
    <w:p w14:paraId="074DAC3B" w14:textId="77777777" w:rsidR="00DE753C" w:rsidRPr="00DE753C" w:rsidRDefault="00DE753C" w:rsidP="00DE753C">
      <w:pPr>
        <w:numPr>
          <w:ilvl w:val="0"/>
          <w:numId w:val="82"/>
        </w:numPr>
        <w:shd w:val="clear" w:color="auto" w:fill="FFFFFF"/>
        <w:spacing w:after="0" w:line="240" w:lineRule="auto"/>
        <w:rPr>
          <w:rFonts w:ascii="Open Sans" w:eastAsia="Times New Roman" w:hAnsi="Open Sans" w:cs="Open Sans"/>
          <w:color w:val="333333"/>
          <w:kern w:val="0"/>
          <w:sz w:val="23"/>
          <w:szCs w:val="23"/>
          <w14:ligatures w14:val="none"/>
        </w:rPr>
      </w:pPr>
    </w:p>
    <w:p w14:paraId="49D4FEE4" w14:textId="702EC4A4"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25C5B7C" wp14:editId="0BD7C860">
            <wp:extent cx="337820" cy="337820"/>
            <wp:effectExtent l="0" t="0" r="5080" b="5080"/>
            <wp:docPr id="185904546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B435828"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57" w:history="1">
        <w:r w:rsidRPr="00DE753C">
          <w:rPr>
            <w:rFonts w:ascii="Open Sans" w:eastAsia="Times New Roman" w:hAnsi="Open Sans" w:cs="Open Sans"/>
            <w:b/>
            <w:bCs/>
            <w:caps/>
            <w:color w:val="E1704B"/>
            <w:kern w:val="0"/>
            <w:sz w:val="23"/>
            <w:szCs w:val="23"/>
            <w:u w:val="single"/>
            <w14:ligatures w14:val="none"/>
          </w:rPr>
          <w:t>UNKNOWN</w:t>
        </w:r>
      </w:hyperlink>
      <w:hyperlink r:id="rId58" w:anchor="c6289020355522733158" w:history="1">
        <w:r w:rsidRPr="00DE753C">
          <w:rPr>
            <w:rFonts w:ascii="Open Sans" w:eastAsia="Times New Roman" w:hAnsi="Open Sans" w:cs="Open Sans"/>
            <w:color w:val="888888"/>
            <w:kern w:val="0"/>
            <w:sz w:val="18"/>
            <w:szCs w:val="18"/>
            <w:u w:val="single"/>
            <w14:ligatures w14:val="none"/>
          </w:rPr>
          <w:t>25 June 2018 at 05:22</w:t>
        </w:r>
      </w:hyperlink>
    </w:p>
    <w:p w14:paraId="3199BC84"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This is </w:t>
      </w:r>
      <w:proofErr w:type="gramStart"/>
      <w:r w:rsidRPr="00DE753C">
        <w:rPr>
          <w:rFonts w:ascii="Open Sans" w:eastAsia="Times New Roman" w:hAnsi="Open Sans" w:cs="Open Sans"/>
          <w:color w:val="333333"/>
          <w:kern w:val="0"/>
          <w:sz w:val="23"/>
          <w:szCs w:val="23"/>
          <w14:ligatures w14:val="none"/>
        </w:rPr>
        <w:t>a</w:t>
      </w:r>
      <w:proofErr w:type="gramEnd"/>
      <w:r w:rsidRPr="00DE753C">
        <w:rPr>
          <w:rFonts w:ascii="Open Sans" w:eastAsia="Times New Roman" w:hAnsi="Open Sans" w:cs="Open Sans"/>
          <w:color w:val="333333"/>
          <w:kern w:val="0"/>
          <w:sz w:val="23"/>
          <w:szCs w:val="23"/>
          <w14:ligatures w14:val="none"/>
        </w:rPr>
        <w:t xml:space="preserve"> article mr eze, very nice please how do I get in contact with you, I'm extremely interested in this feed business... Thank you</w:t>
      </w:r>
    </w:p>
    <w:p w14:paraId="71E1E074"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59" w:tgtFrame="_self" w:history="1">
        <w:r w:rsidRPr="00DE753C">
          <w:rPr>
            <w:rFonts w:ascii="Open Sans" w:eastAsia="Times New Roman" w:hAnsi="Open Sans" w:cs="Open Sans"/>
            <w:color w:val="FFFFFF"/>
            <w:kern w:val="0"/>
            <w:sz w:val="18"/>
            <w:szCs w:val="18"/>
            <w:u w:val="single"/>
            <w14:ligatures w14:val="none"/>
          </w:rPr>
          <w:t>Reply</w:t>
        </w:r>
      </w:hyperlink>
    </w:p>
    <w:p w14:paraId="016CAD71" w14:textId="49B5F414"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C2E841A" wp14:editId="7A487B7A">
            <wp:extent cx="430530" cy="430530"/>
            <wp:effectExtent l="0" t="0" r="7620" b="7620"/>
            <wp:docPr id="9835604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41467FB9"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60" w:history="1">
        <w:r w:rsidRPr="00DE753C">
          <w:rPr>
            <w:rFonts w:ascii="Open Sans" w:eastAsia="Times New Roman" w:hAnsi="Open Sans" w:cs="Open Sans"/>
            <w:b/>
            <w:bCs/>
            <w:caps/>
            <w:color w:val="E1704B"/>
            <w:kern w:val="0"/>
            <w:sz w:val="23"/>
            <w:szCs w:val="23"/>
            <w:u w:val="single"/>
            <w14:ligatures w14:val="none"/>
          </w:rPr>
          <w:t>SYLVESTER EZE</w:t>
        </w:r>
      </w:hyperlink>
      <w:hyperlink r:id="rId61" w:anchor="c1081208601857385787" w:history="1">
        <w:r w:rsidRPr="00DE753C">
          <w:rPr>
            <w:rFonts w:ascii="Open Sans" w:eastAsia="Times New Roman" w:hAnsi="Open Sans" w:cs="Open Sans"/>
            <w:color w:val="888888"/>
            <w:kern w:val="0"/>
            <w:sz w:val="18"/>
            <w:szCs w:val="18"/>
            <w:u w:val="single"/>
            <w14:ligatures w14:val="none"/>
          </w:rPr>
          <w:t>24 January 2019 at 15:45</w:t>
        </w:r>
      </w:hyperlink>
    </w:p>
    <w:p w14:paraId="489EB479"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Look above for "Contact Us" Or click here http://agribusinesscoach.com/p/blog-page.html</w:t>
      </w:r>
    </w:p>
    <w:p w14:paraId="0B7E6A37"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62" w:tgtFrame="_self" w:history="1">
        <w:r w:rsidRPr="00DE753C">
          <w:rPr>
            <w:rFonts w:ascii="Open Sans" w:eastAsia="Times New Roman" w:hAnsi="Open Sans" w:cs="Open Sans"/>
            <w:b/>
            <w:bCs/>
            <w:color w:val="FFFFFF"/>
            <w:kern w:val="0"/>
            <w:sz w:val="18"/>
            <w:szCs w:val="18"/>
            <w:u w:val="single"/>
            <w14:ligatures w14:val="none"/>
          </w:rPr>
          <w:t>Reply</w:t>
        </w:r>
      </w:hyperlink>
    </w:p>
    <w:p w14:paraId="0BBD74CF" w14:textId="320640D3"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F8ED467" wp14:editId="7F5D1BF3">
            <wp:extent cx="337820" cy="337820"/>
            <wp:effectExtent l="0" t="0" r="5080" b="5080"/>
            <wp:docPr id="10750983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E36DED8"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63" w:history="1">
        <w:r w:rsidRPr="00DE753C">
          <w:rPr>
            <w:rFonts w:ascii="Open Sans" w:eastAsia="Times New Roman" w:hAnsi="Open Sans" w:cs="Open Sans"/>
            <w:b/>
            <w:bCs/>
            <w:caps/>
            <w:color w:val="E1704B"/>
            <w:kern w:val="0"/>
            <w:sz w:val="23"/>
            <w:szCs w:val="23"/>
            <w:u w:val="single"/>
            <w14:ligatures w14:val="none"/>
          </w:rPr>
          <w:t>UNKNOWN</w:t>
        </w:r>
      </w:hyperlink>
      <w:hyperlink r:id="rId64" w:anchor="c1177993602622123681" w:history="1">
        <w:r w:rsidRPr="00DE753C">
          <w:rPr>
            <w:rFonts w:ascii="Open Sans" w:eastAsia="Times New Roman" w:hAnsi="Open Sans" w:cs="Open Sans"/>
            <w:color w:val="888888"/>
            <w:kern w:val="0"/>
            <w:sz w:val="18"/>
            <w:szCs w:val="18"/>
            <w:u w:val="single"/>
            <w14:ligatures w14:val="none"/>
          </w:rPr>
          <w:t>25 June 2018 at 05:24</w:t>
        </w:r>
      </w:hyperlink>
    </w:p>
    <w:p w14:paraId="1A1006C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How does someone get the raw materials for the feed? Which market in Lagos can I get them cheaper?</w:t>
      </w:r>
    </w:p>
    <w:p w14:paraId="73E0889B"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65" w:tgtFrame="_self" w:history="1">
        <w:r w:rsidRPr="00DE753C">
          <w:rPr>
            <w:rFonts w:ascii="Open Sans" w:eastAsia="Times New Roman" w:hAnsi="Open Sans" w:cs="Open Sans"/>
            <w:color w:val="FFFFFF"/>
            <w:kern w:val="0"/>
            <w:sz w:val="18"/>
            <w:szCs w:val="18"/>
            <w:u w:val="single"/>
            <w14:ligatures w14:val="none"/>
          </w:rPr>
          <w:t>Reply</w:t>
        </w:r>
      </w:hyperlink>
    </w:p>
    <w:p w14:paraId="07E5A8BC" w14:textId="7C0FA25A"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577501B" wp14:editId="39F1607E">
            <wp:extent cx="337820" cy="337820"/>
            <wp:effectExtent l="0" t="0" r="5080" b="5080"/>
            <wp:docPr id="149448587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086E2AE"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66" w:history="1">
        <w:r w:rsidRPr="00DE753C">
          <w:rPr>
            <w:rFonts w:ascii="Open Sans" w:eastAsia="Times New Roman" w:hAnsi="Open Sans" w:cs="Open Sans"/>
            <w:b/>
            <w:bCs/>
            <w:caps/>
            <w:color w:val="E1704B"/>
            <w:kern w:val="0"/>
            <w:sz w:val="23"/>
            <w:szCs w:val="23"/>
            <w:u w:val="single"/>
            <w14:ligatures w14:val="none"/>
          </w:rPr>
          <w:t>MOMSANDBABIESNAIJA</w:t>
        </w:r>
      </w:hyperlink>
      <w:hyperlink r:id="rId67" w:anchor="c5053436442327622397" w:history="1">
        <w:r w:rsidRPr="00DE753C">
          <w:rPr>
            <w:rFonts w:ascii="Open Sans" w:eastAsia="Times New Roman" w:hAnsi="Open Sans" w:cs="Open Sans"/>
            <w:color w:val="888888"/>
            <w:kern w:val="0"/>
            <w:sz w:val="18"/>
            <w:szCs w:val="18"/>
            <w:u w:val="single"/>
            <w14:ligatures w14:val="none"/>
          </w:rPr>
          <w:t>10 May 2022 at 09:55</w:t>
        </w:r>
      </w:hyperlink>
    </w:p>
    <w:p w14:paraId="21B2F166"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Thank </w:t>
      </w:r>
      <w:proofErr w:type="gramStart"/>
      <w:r w:rsidRPr="00DE753C">
        <w:rPr>
          <w:rFonts w:ascii="Open Sans" w:eastAsia="Times New Roman" w:hAnsi="Open Sans" w:cs="Open Sans"/>
          <w:color w:val="333333"/>
          <w:kern w:val="0"/>
          <w:sz w:val="23"/>
          <w:szCs w:val="23"/>
          <w14:ligatures w14:val="none"/>
        </w:rPr>
        <w:t>you Mr. Eze</w:t>
      </w:r>
      <w:proofErr w:type="gramEnd"/>
      <w:r w:rsidRPr="00DE753C">
        <w:rPr>
          <w:rFonts w:ascii="Open Sans" w:eastAsia="Times New Roman" w:hAnsi="Open Sans" w:cs="Open Sans"/>
          <w:color w:val="333333"/>
          <w:kern w:val="0"/>
          <w:sz w:val="23"/>
          <w:szCs w:val="23"/>
          <w14:ligatures w14:val="none"/>
        </w:rPr>
        <w:t>, this article. And for those asking where to get raw materials, you may contact me. I could source for raw materials for you since I am here in the north.</w:t>
      </w:r>
    </w:p>
    <w:p w14:paraId="68E394C4"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68" w:tgtFrame="_self" w:history="1">
        <w:r w:rsidRPr="00DE753C">
          <w:rPr>
            <w:rFonts w:ascii="Open Sans" w:eastAsia="Times New Roman" w:hAnsi="Open Sans" w:cs="Open Sans"/>
            <w:b/>
            <w:bCs/>
            <w:color w:val="FFFFFF"/>
            <w:kern w:val="0"/>
            <w:sz w:val="18"/>
            <w:szCs w:val="18"/>
            <w:u w:val="single"/>
            <w14:ligatures w14:val="none"/>
          </w:rPr>
          <w:t>Reply</w:t>
        </w:r>
      </w:hyperlink>
    </w:p>
    <w:p w14:paraId="7DCF24AD" w14:textId="0FBA5D81"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D48E9BC" wp14:editId="66135BEC">
            <wp:extent cx="337820" cy="337820"/>
            <wp:effectExtent l="0" t="0" r="5080" b="5080"/>
            <wp:docPr id="169260555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EBEFC4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69" w:history="1">
        <w:r w:rsidRPr="00DE753C">
          <w:rPr>
            <w:rFonts w:ascii="Open Sans" w:eastAsia="Times New Roman" w:hAnsi="Open Sans" w:cs="Open Sans"/>
            <w:b/>
            <w:bCs/>
            <w:caps/>
            <w:color w:val="E1704B"/>
            <w:kern w:val="0"/>
            <w:sz w:val="23"/>
            <w:szCs w:val="23"/>
            <w:u w:val="single"/>
            <w14:ligatures w14:val="none"/>
          </w:rPr>
          <w:t>HELP ME PRODUCT KEY FOR WINDOWS 8.1....</w:t>
        </w:r>
      </w:hyperlink>
      <w:hyperlink r:id="rId70" w:anchor="c3620793633764623158" w:history="1">
        <w:r w:rsidRPr="00DE753C">
          <w:rPr>
            <w:rFonts w:ascii="Open Sans" w:eastAsia="Times New Roman" w:hAnsi="Open Sans" w:cs="Open Sans"/>
            <w:color w:val="888888"/>
            <w:kern w:val="0"/>
            <w:sz w:val="18"/>
            <w:szCs w:val="18"/>
            <w:u w:val="single"/>
            <w14:ligatures w14:val="none"/>
          </w:rPr>
          <w:t>29 June 2018 at 02:29</w:t>
        </w:r>
      </w:hyperlink>
    </w:p>
    <w:p w14:paraId="4FE029BF"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 want to start my own business how can i get this book of feed formula</w:t>
      </w:r>
    </w:p>
    <w:p w14:paraId="65AE5FF2"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71" w:tgtFrame="_self" w:history="1">
        <w:r w:rsidRPr="00DE753C">
          <w:rPr>
            <w:rFonts w:ascii="Open Sans" w:eastAsia="Times New Roman" w:hAnsi="Open Sans" w:cs="Open Sans"/>
            <w:color w:val="FFFFFF"/>
            <w:kern w:val="0"/>
            <w:sz w:val="18"/>
            <w:szCs w:val="18"/>
            <w:u w:val="single"/>
            <w14:ligatures w14:val="none"/>
          </w:rPr>
          <w:t>Reply</w:t>
        </w:r>
      </w:hyperlink>
    </w:p>
    <w:p w14:paraId="6DA3C5C4" w14:textId="5B63BD9C"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13BA78A" wp14:editId="0DF71816">
            <wp:extent cx="337820" cy="337820"/>
            <wp:effectExtent l="0" t="0" r="5080" b="5080"/>
            <wp:docPr id="98292690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EE6DDE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72" w:history="1">
        <w:r w:rsidRPr="00DE753C">
          <w:rPr>
            <w:rFonts w:ascii="Open Sans" w:eastAsia="Times New Roman" w:hAnsi="Open Sans" w:cs="Open Sans"/>
            <w:b/>
            <w:bCs/>
            <w:caps/>
            <w:color w:val="E1704B"/>
            <w:kern w:val="0"/>
            <w:sz w:val="23"/>
            <w:szCs w:val="23"/>
            <w:u w:val="single"/>
            <w14:ligatures w14:val="none"/>
          </w:rPr>
          <w:t>UNKNOWN</w:t>
        </w:r>
      </w:hyperlink>
      <w:hyperlink r:id="rId73" w:anchor="c5618960150922719308" w:history="1">
        <w:r w:rsidRPr="00DE753C">
          <w:rPr>
            <w:rFonts w:ascii="Open Sans" w:eastAsia="Times New Roman" w:hAnsi="Open Sans" w:cs="Open Sans"/>
            <w:color w:val="888888"/>
            <w:kern w:val="0"/>
            <w:sz w:val="18"/>
            <w:szCs w:val="18"/>
            <w:u w:val="single"/>
            <w14:ligatures w14:val="none"/>
          </w:rPr>
          <w:t>14 July 2018 at 00:45</w:t>
        </w:r>
      </w:hyperlink>
    </w:p>
    <w:p w14:paraId="39DB976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Nice and informative</w:t>
      </w:r>
    </w:p>
    <w:p w14:paraId="384BEB89"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74" w:tgtFrame="_self" w:history="1">
        <w:r w:rsidRPr="00DE753C">
          <w:rPr>
            <w:rFonts w:ascii="Open Sans" w:eastAsia="Times New Roman" w:hAnsi="Open Sans" w:cs="Open Sans"/>
            <w:color w:val="FFFFFF"/>
            <w:kern w:val="0"/>
            <w:sz w:val="18"/>
            <w:szCs w:val="18"/>
            <w:u w:val="single"/>
            <w14:ligatures w14:val="none"/>
          </w:rPr>
          <w:t>Reply</w:t>
        </w:r>
      </w:hyperlink>
    </w:p>
    <w:p w14:paraId="5397CB8C" w14:textId="3546ADAD"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8973598" wp14:editId="0E14211A">
            <wp:extent cx="430530" cy="430530"/>
            <wp:effectExtent l="0" t="0" r="7620" b="7620"/>
            <wp:docPr id="15415232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01689F77"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75" w:history="1">
        <w:r w:rsidRPr="00DE753C">
          <w:rPr>
            <w:rFonts w:ascii="Open Sans" w:eastAsia="Times New Roman" w:hAnsi="Open Sans" w:cs="Open Sans"/>
            <w:b/>
            <w:bCs/>
            <w:caps/>
            <w:color w:val="E1704B"/>
            <w:kern w:val="0"/>
            <w:sz w:val="23"/>
            <w:szCs w:val="23"/>
            <w:u w:val="single"/>
            <w14:ligatures w14:val="none"/>
          </w:rPr>
          <w:t>SYLVESTER EZE</w:t>
        </w:r>
      </w:hyperlink>
      <w:hyperlink r:id="rId76" w:anchor="c8860515486715115489" w:history="1">
        <w:r w:rsidRPr="00DE753C">
          <w:rPr>
            <w:rFonts w:ascii="Open Sans" w:eastAsia="Times New Roman" w:hAnsi="Open Sans" w:cs="Open Sans"/>
            <w:color w:val="888888"/>
            <w:kern w:val="0"/>
            <w:sz w:val="18"/>
            <w:szCs w:val="18"/>
            <w:u w:val="single"/>
            <w14:ligatures w14:val="none"/>
          </w:rPr>
          <w:t>24 January 2019 at 15:45</w:t>
        </w:r>
      </w:hyperlink>
    </w:p>
    <w:p w14:paraId="25BA5766"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proofErr w:type="gramStart"/>
      <w:r w:rsidRPr="00DE753C">
        <w:rPr>
          <w:rFonts w:ascii="Open Sans" w:eastAsia="Times New Roman" w:hAnsi="Open Sans" w:cs="Open Sans"/>
          <w:color w:val="333333"/>
          <w:kern w:val="0"/>
          <w:sz w:val="23"/>
          <w:szCs w:val="23"/>
          <w14:ligatures w14:val="none"/>
        </w:rPr>
        <w:t>thanks..</w:t>
      </w:r>
      <w:proofErr w:type="gramEnd"/>
      <w:r w:rsidRPr="00DE753C">
        <w:rPr>
          <w:rFonts w:ascii="Open Sans" w:eastAsia="Times New Roman" w:hAnsi="Open Sans" w:cs="Open Sans"/>
          <w:color w:val="333333"/>
          <w:kern w:val="0"/>
          <w:sz w:val="23"/>
          <w:szCs w:val="23"/>
          <w14:ligatures w14:val="none"/>
        </w:rPr>
        <w:t xml:space="preserve"> See you around the blog</w:t>
      </w:r>
    </w:p>
    <w:p w14:paraId="78B79C40"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77" w:tgtFrame="_self" w:history="1">
        <w:r w:rsidRPr="00DE753C">
          <w:rPr>
            <w:rFonts w:ascii="Open Sans" w:eastAsia="Times New Roman" w:hAnsi="Open Sans" w:cs="Open Sans"/>
            <w:b/>
            <w:bCs/>
            <w:color w:val="FFFFFF"/>
            <w:kern w:val="0"/>
            <w:sz w:val="18"/>
            <w:szCs w:val="18"/>
            <w:u w:val="single"/>
            <w14:ligatures w14:val="none"/>
          </w:rPr>
          <w:t>Reply</w:t>
        </w:r>
      </w:hyperlink>
    </w:p>
    <w:p w14:paraId="36F2316F" w14:textId="77777777" w:rsidR="00DE753C" w:rsidRPr="00DE753C" w:rsidRDefault="00DE753C" w:rsidP="00DE753C">
      <w:pPr>
        <w:numPr>
          <w:ilvl w:val="0"/>
          <w:numId w:val="82"/>
        </w:numPr>
        <w:shd w:val="clear" w:color="auto" w:fill="FFFFFF"/>
        <w:spacing w:after="0" w:line="240" w:lineRule="auto"/>
        <w:rPr>
          <w:rFonts w:ascii="Open Sans" w:eastAsia="Times New Roman" w:hAnsi="Open Sans" w:cs="Open Sans"/>
          <w:color w:val="333333"/>
          <w:kern w:val="0"/>
          <w:sz w:val="23"/>
          <w:szCs w:val="23"/>
          <w14:ligatures w14:val="none"/>
        </w:rPr>
      </w:pPr>
    </w:p>
    <w:p w14:paraId="045F3A08" w14:textId="1BF0D38D"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BEFE79A" wp14:editId="5DBFA383">
            <wp:extent cx="337820" cy="337820"/>
            <wp:effectExtent l="0" t="0" r="5080" b="5080"/>
            <wp:docPr id="8713385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441FC0D"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78" w:history="1">
        <w:r w:rsidRPr="00DE753C">
          <w:rPr>
            <w:rFonts w:ascii="Open Sans" w:eastAsia="Times New Roman" w:hAnsi="Open Sans" w:cs="Open Sans"/>
            <w:b/>
            <w:bCs/>
            <w:caps/>
            <w:color w:val="E1704B"/>
            <w:kern w:val="0"/>
            <w:sz w:val="23"/>
            <w:szCs w:val="23"/>
            <w:u w:val="single"/>
            <w14:ligatures w14:val="none"/>
          </w:rPr>
          <w:t>UNKNOWN</w:t>
        </w:r>
      </w:hyperlink>
      <w:hyperlink r:id="rId79" w:anchor="c7090102332638622887" w:history="1">
        <w:r w:rsidRPr="00DE753C">
          <w:rPr>
            <w:rFonts w:ascii="Open Sans" w:eastAsia="Times New Roman" w:hAnsi="Open Sans" w:cs="Open Sans"/>
            <w:color w:val="888888"/>
            <w:kern w:val="0"/>
            <w:sz w:val="18"/>
            <w:szCs w:val="18"/>
            <w:u w:val="single"/>
            <w14:ligatures w14:val="none"/>
          </w:rPr>
          <w:t>6 August 2018 at 07:06</w:t>
        </w:r>
      </w:hyperlink>
    </w:p>
    <w:p w14:paraId="026F72F1"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Wholesome</w:t>
      </w:r>
    </w:p>
    <w:p w14:paraId="0899307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80" w:tgtFrame="_self" w:history="1">
        <w:r w:rsidRPr="00DE753C">
          <w:rPr>
            <w:rFonts w:ascii="Open Sans" w:eastAsia="Times New Roman" w:hAnsi="Open Sans" w:cs="Open Sans"/>
            <w:color w:val="FFFFFF"/>
            <w:kern w:val="0"/>
            <w:sz w:val="18"/>
            <w:szCs w:val="18"/>
            <w:u w:val="single"/>
            <w14:ligatures w14:val="none"/>
          </w:rPr>
          <w:t>Reply</w:t>
        </w:r>
      </w:hyperlink>
    </w:p>
    <w:p w14:paraId="77E4FF73" w14:textId="448E9BBD"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D94E18C" wp14:editId="4E26E0E5">
            <wp:extent cx="337820" cy="337820"/>
            <wp:effectExtent l="0" t="0" r="5080" b="5080"/>
            <wp:docPr id="127445823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728D4C8"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81" w:history="1">
        <w:r w:rsidRPr="00DE753C">
          <w:rPr>
            <w:rFonts w:ascii="Open Sans" w:eastAsia="Times New Roman" w:hAnsi="Open Sans" w:cs="Open Sans"/>
            <w:b/>
            <w:bCs/>
            <w:caps/>
            <w:color w:val="E1704B"/>
            <w:kern w:val="0"/>
            <w:sz w:val="23"/>
            <w:szCs w:val="23"/>
            <w:u w:val="single"/>
            <w14:ligatures w14:val="none"/>
          </w:rPr>
          <w:t>UNKNOWN</w:t>
        </w:r>
      </w:hyperlink>
      <w:hyperlink r:id="rId82" w:anchor="c4371669998815839005" w:history="1">
        <w:r w:rsidRPr="00DE753C">
          <w:rPr>
            <w:rFonts w:ascii="Open Sans" w:eastAsia="Times New Roman" w:hAnsi="Open Sans" w:cs="Open Sans"/>
            <w:color w:val="888888"/>
            <w:kern w:val="0"/>
            <w:sz w:val="18"/>
            <w:szCs w:val="18"/>
            <w:u w:val="single"/>
            <w14:ligatures w14:val="none"/>
          </w:rPr>
          <w:t>21 August 2018 at 04:25</w:t>
        </w:r>
      </w:hyperlink>
    </w:p>
    <w:p w14:paraId="6477CA81"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This comment has been removed by a blog administrator.</w:t>
      </w:r>
    </w:p>
    <w:p w14:paraId="62A0AC80"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83" w:tgtFrame="_self" w:history="1">
        <w:r w:rsidRPr="00DE753C">
          <w:rPr>
            <w:rFonts w:ascii="Open Sans" w:eastAsia="Times New Roman" w:hAnsi="Open Sans" w:cs="Open Sans"/>
            <w:color w:val="FFFFFF"/>
            <w:kern w:val="0"/>
            <w:sz w:val="18"/>
            <w:szCs w:val="18"/>
            <w:u w:val="single"/>
            <w14:ligatures w14:val="none"/>
          </w:rPr>
          <w:t>Reply</w:t>
        </w:r>
      </w:hyperlink>
    </w:p>
    <w:p w14:paraId="49068B15" w14:textId="3AF47245"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39DB98F" wp14:editId="65D86DAD">
            <wp:extent cx="337820" cy="337820"/>
            <wp:effectExtent l="0" t="0" r="5080" b="5080"/>
            <wp:docPr id="130508129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B1283A4"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84" w:history="1">
        <w:r w:rsidRPr="00DE753C">
          <w:rPr>
            <w:rFonts w:ascii="Open Sans" w:eastAsia="Times New Roman" w:hAnsi="Open Sans" w:cs="Open Sans"/>
            <w:b/>
            <w:bCs/>
            <w:caps/>
            <w:color w:val="E1704B"/>
            <w:kern w:val="0"/>
            <w:sz w:val="23"/>
            <w:szCs w:val="23"/>
            <w:u w:val="single"/>
            <w14:ligatures w14:val="none"/>
          </w:rPr>
          <w:t>UNKNOWN</w:t>
        </w:r>
      </w:hyperlink>
      <w:hyperlink r:id="rId85" w:anchor="c3430126397280015895" w:history="1">
        <w:r w:rsidRPr="00DE753C">
          <w:rPr>
            <w:rFonts w:ascii="Open Sans" w:eastAsia="Times New Roman" w:hAnsi="Open Sans" w:cs="Open Sans"/>
            <w:color w:val="888888"/>
            <w:kern w:val="0"/>
            <w:sz w:val="18"/>
            <w:szCs w:val="18"/>
            <w:u w:val="single"/>
            <w14:ligatures w14:val="none"/>
          </w:rPr>
          <w:t>22 August 2018 at 16:34</w:t>
        </w:r>
      </w:hyperlink>
    </w:p>
    <w:p w14:paraId="3050EA58"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proofErr w:type="gramStart"/>
      <w:r w:rsidRPr="00DE753C">
        <w:rPr>
          <w:rFonts w:ascii="Open Sans" w:eastAsia="Times New Roman" w:hAnsi="Open Sans" w:cs="Open Sans"/>
          <w:color w:val="333333"/>
          <w:kern w:val="0"/>
          <w:sz w:val="23"/>
          <w:szCs w:val="23"/>
          <w14:ligatures w14:val="none"/>
        </w:rPr>
        <w:t>Pls</w:t>
      </w:r>
      <w:proofErr w:type="gramEnd"/>
      <w:r w:rsidRPr="00DE753C">
        <w:rPr>
          <w:rFonts w:ascii="Open Sans" w:eastAsia="Times New Roman" w:hAnsi="Open Sans" w:cs="Open Sans"/>
          <w:color w:val="333333"/>
          <w:kern w:val="0"/>
          <w:sz w:val="23"/>
          <w:szCs w:val="23"/>
          <w14:ligatures w14:val="none"/>
        </w:rPr>
        <w:t xml:space="preserve"> I need more explanation on the raw materials and mixing formula</w:t>
      </w:r>
    </w:p>
    <w:p w14:paraId="2B3AFB8D"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86" w:tgtFrame="_self" w:history="1">
        <w:r w:rsidRPr="00DE753C">
          <w:rPr>
            <w:rFonts w:ascii="Open Sans" w:eastAsia="Times New Roman" w:hAnsi="Open Sans" w:cs="Open Sans"/>
            <w:color w:val="FFFFFF"/>
            <w:kern w:val="0"/>
            <w:sz w:val="18"/>
            <w:szCs w:val="18"/>
            <w:u w:val="single"/>
            <w14:ligatures w14:val="none"/>
          </w:rPr>
          <w:t>Reply</w:t>
        </w:r>
      </w:hyperlink>
    </w:p>
    <w:p w14:paraId="10D111F0" w14:textId="5FFCC88D"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4E48CF9" wp14:editId="5DA3623E">
            <wp:extent cx="337820" cy="337820"/>
            <wp:effectExtent l="0" t="0" r="5080" b="5080"/>
            <wp:docPr id="163347473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FA9E321"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87" w:history="1">
        <w:r w:rsidRPr="00DE753C">
          <w:rPr>
            <w:rFonts w:ascii="Open Sans" w:eastAsia="Times New Roman" w:hAnsi="Open Sans" w:cs="Open Sans"/>
            <w:b/>
            <w:bCs/>
            <w:caps/>
            <w:color w:val="E1704B"/>
            <w:kern w:val="0"/>
            <w:sz w:val="23"/>
            <w:szCs w:val="23"/>
            <w:u w:val="single"/>
            <w14:ligatures w14:val="none"/>
          </w:rPr>
          <w:t>SYED</w:t>
        </w:r>
      </w:hyperlink>
      <w:hyperlink r:id="rId88" w:anchor="c5186681960471733508" w:history="1">
        <w:r w:rsidRPr="00DE753C">
          <w:rPr>
            <w:rFonts w:ascii="Open Sans" w:eastAsia="Times New Roman" w:hAnsi="Open Sans" w:cs="Open Sans"/>
            <w:color w:val="888888"/>
            <w:kern w:val="0"/>
            <w:sz w:val="18"/>
            <w:szCs w:val="18"/>
            <w:u w:val="single"/>
            <w14:ligatures w14:val="none"/>
          </w:rPr>
          <w:t>4 September 2018 at 08:37</w:t>
        </w:r>
      </w:hyperlink>
    </w:p>
    <w:p w14:paraId="737B32A4"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Can anyone help me out with boiler finisher feed formula.</w:t>
      </w:r>
    </w:p>
    <w:p w14:paraId="5852AC9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89" w:tgtFrame="_self" w:history="1">
        <w:r w:rsidRPr="00DE753C">
          <w:rPr>
            <w:rFonts w:ascii="Open Sans" w:eastAsia="Times New Roman" w:hAnsi="Open Sans" w:cs="Open Sans"/>
            <w:color w:val="FFFFFF"/>
            <w:kern w:val="0"/>
            <w:sz w:val="18"/>
            <w:szCs w:val="18"/>
            <w:u w:val="single"/>
            <w14:ligatures w14:val="none"/>
          </w:rPr>
          <w:t>Reply</w:t>
        </w:r>
      </w:hyperlink>
    </w:p>
    <w:p w14:paraId="76B53117" w14:textId="2794CB5A"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F01071F" wp14:editId="37468623">
            <wp:extent cx="337820" cy="337820"/>
            <wp:effectExtent l="0" t="0" r="5080" b="5080"/>
            <wp:docPr id="14192807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0293DB0"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90" w:history="1">
        <w:r w:rsidRPr="00DE753C">
          <w:rPr>
            <w:rFonts w:ascii="Open Sans" w:eastAsia="Times New Roman" w:hAnsi="Open Sans" w:cs="Open Sans"/>
            <w:b/>
            <w:bCs/>
            <w:caps/>
            <w:color w:val="E1704B"/>
            <w:kern w:val="0"/>
            <w:sz w:val="23"/>
            <w:szCs w:val="23"/>
            <w:u w:val="single"/>
            <w14:ligatures w14:val="none"/>
          </w:rPr>
          <w:t>UNKNOWN</w:t>
        </w:r>
      </w:hyperlink>
      <w:hyperlink r:id="rId91" w:anchor="c2378756736409326836" w:history="1">
        <w:r w:rsidRPr="00DE753C">
          <w:rPr>
            <w:rFonts w:ascii="Open Sans" w:eastAsia="Times New Roman" w:hAnsi="Open Sans" w:cs="Open Sans"/>
            <w:color w:val="888888"/>
            <w:kern w:val="0"/>
            <w:sz w:val="18"/>
            <w:szCs w:val="18"/>
            <w:u w:val="single"/>
            <w14:ligatures w14:val="none"/>
          </w:rPr>
          <w:t>7 September 2018 at 00:31</w:t>
        </w:r>
      </w:hyperlink>
    </w:p>
    <w:p w14:paraId="69304600"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Gud day Sir pls how can I get raw materials to produce my feed</w:t>
      </w:r>
    </w:p>
    <w:p w14:paraId="7BFA6F9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92" w:tgtFrame="_self" w:history="1">
        <w:r w:rsidRPr="00DE753C">
          <w:rPr>
            <w:rFonts w:ascii="Open Sans" w:eastAsia="Times New Roman" w:hAnsi="Open Sans" w:cs="Open Sans"/>
            <w:color w:val="FFFFFF"/>
            <w:kern w:val="0"/>
            <w:sz w:val="18"/>
            <w:szCs w:val="18"/>
            <w:u w:val="single"/>
            <w14:ligatures w14:val="none"/>
          </w:rPr>
          <w:t>Reply</w:t>
        </w:r>
      </w:hyperlink>
    </w:p>
    <w:p w14:paraId="5199301B" w14:textId="3AB4A7C4"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57B01DC" wp14:editId="4E62ADDC">
            <wp:extent cx="337820" cy="337820"/>
            <wp:effectExtent l="0" t="0" r="5080" b="5080"/>
            <wp:docPr id="168129796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CD753B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93" w:history="1">
        <w:r w:rsidRPr="00DE753C">
          <w:rPr>
            <w:rFonts w:ascii="Open Sans" w:eastAsia="Times New Roman" w:hAnsi="Open Sans" w:cs="Open Sans"/>
            <w:b/>
            <w:bCs/>
            <w:caps/>
            <w:color w:val="E1704B"/>
            <w:kern w:val="0"/>
            <w:sz w:val="23"/>
            <w:szCs w:val="23"/>
            <w:u w:val="single"/>
            <w14:ligatures w14:val="none"/>
          </w:rPr>
          <w:t>UNKNOWN</w:t>
        </w:r>
      </w:hyperlink>
      <w:hyperlink r:id="rId94" w:anchor="c4800774156067583296" w:history="1">
        <w:r w:rsidRPr="00DE753C">
          <w:rPr>
            <w:rFonts w:ascii="Open Sans" w:eastAsia="Times New Roman" w:hAnsi="Open Sans" w:cs="Open Sans"/>
            <w:color w:val="888888"/>
            <w:kern w:val="0"/>
            <w:sz w:val="18"/>
            <w:szCs w:val="18"/>
            <w:u w:val="single"/>
            <w14:ligatures w14:val="none"/>
          </w:rPr>
          <w:t>15 September 2018 at 21:14</w:t>
        </w:r>
      </w:hyperlink>
    </w:p>
    <w:p w14:paraId="6BB2D65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 love this article</w:t>
      </w:r>
    </w:p>
    <w:p w14:paraId="46D5990D"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95" w:tgtFrame="_self" w:history="1">
        <w:r w:rsidRPr="00DE753C">
          <w:rPr>
            <w:rFonts w:ascii="Open Sans" w:eastAsia="Times New Roman" w:hAnsi="Open Sans" w:cs="Open Sans"/>
            <w:color w:val="FFFFFF"/>
            <w:kern w:val="0"/>
            <w:sz w:val="18"/>
            <w:szCs w:val="18"/>
            <w:u w:val="single"/>
            <w14:ligatures w14:val="none"/>
          </w:rPr>
          <w:t>Reply</w:t>
        </w:r>
      </w:hyperlink>
    </w:p>
    <w:p w14:paraId="0B5D72A6" w14:textId="1820A058"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B032757" wp14:editId="79143ACC">
            <wp:extent cx="337820" cy="337820"/>
            <wp:effectExtent l="0" t="0" r="5080" b="5080"/>
            <wp:docPr id="5937569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B040580"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96" w:history="1">
        <w:r w:rsidRPr="00DE753C">
          <w:rPr>
            <w:rFonts w:ascii="Open Sans" w:eastAsia="Times New Roman" w:hAnsi="Open Sans" w:cs="Open Sans"/>
            <w:b/>
            <w:bCs/>
            <w:caps/>
            <w:color w:val="E1704B"/>
            <w:kern w:val="0"/>
            <w:sz w:val="23"/>
            <w:szCs w:val="23"/>
            <w:u w:val="single"/>
            <w14:ligatures w14:val="none"/>
          </w:rPr>
          <w:t>UNKNOWN</w:t>
        </w:r>
      </w:hyperlink>
      <w:hyperlink r:id="rId97" w:anchor="c3862001762938429251" w:history="1">
        <w:r w:rsidRPr="00DE753C">
          <w:rPr>
            <w:rFonts w:ascii="Open Sans" w:eastAsia="Times New Roman" w:hAnsi="Open Sans" w:cs="Open Sans"/>
            <w:color w:val="888888"/>
            <w:kern w:val="0"/>
            <w:sz w:val="18"/>
            <w:szCs w:val="18"/>
            <w:u w:val="single"/>
            <w14:ligatures w14:val="none"/>
          </w:rPr>
          <w:t>23 September 2018 at 10:59</w:t>
        </w:r>
      </w:hyperlink>
    </w:p>
    <w:p w14:paraId="0453C603"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Very informative, thank you. But im not sure what kind of lime is that to be used. Is it limestone or something else?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 xml:space="preserve">Also </w:t>
      </w:r>
      <w:proofErr w:type="gramStart"/>
      <w:r w:rsidRPr="00DE753C">
        <w:rPr>
          <w:rFonts w:ascii="Open Sans" w:eastAsia="Times New Roman" w:hAnsi="Open Sans" w:cs="Open Sans"/>
          <w:color w:val="333333"/>
          <w:kern w:val="0"/>
          <w:sz w:val="23"/>
          <w:szCs w:val="23"/>
          <w14:ligatures w14:val="none"/>
        </w:rPr>
        <w:t>fishmeal..?</w:t>
      </w:r>
      <w:proofErr w:type="gramEnd"/>
      <w:r w:rsidRPr="00DE753C">
        <w:rPr>
          <w:rFonts w:ascii="Open Sans" w:eastAsia="Times New Roman" w:hAnsi="Open Sans" w:cs="Open Sans"/>
          <w:color w:val="333333"/>
          <w:kern w:val="0"/>
          <w:sz w:val="23"/>
          <w:szCs w:val="23"/>
          <w14:ligatures w14:val="none"/>
        </w:rPr>
        <w:t xml:space="preserve"> I'm closed</w:t>
      </w:r>
      <w:r w:rsidRPr="00DE753C">
        <w:rPr>
          <w:rFonts w:ascii="Segoe UI Emoji" w:eastAsia="Times New Roman" w:hAnsi="Segoe UI Emoji" w:cs="Segoe UI Emoji"/>
          <w:color w:val="333333"/>
          <w:kern w:val="0"/>
          <w:sz w:val="23"/>
          <w:szCs w:val="23"/>
          <w14:ligatures w14:val="none"/>
        </w:rPr>
        <w:t>😂😂</w:t>
      </w:r>
    </w:p>
    <w:p w14:paraId="1CE011A5"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98" w:tgtFrame="_self" w:history="1">
        <w:r w:rsidRPr="00DE753C">
          <w:rPr>
            <w:rFonts w:ascii="Open Sans" w:eastAsia="Times New Roman" w:hAnsi="Open Sans" w:cs="Open Sans"/>
            <w:color w:val="FFFFFF"/>
            <w:kern w:val="0"/>
            <w:sz w:val="18"/>
            <w:szCs w:val="18"/>
            <w:u w:val="single"/>
            <w14:ligatures w14:val="none"/>
          </w:rPr>
          <w:t>Reply</w:t>
        </w:r>
      </w:hyperlink>
    </w:p>
    <w:p w14:paraId="5B11B564" w14:textId="070145E9"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3092D50" wp14:editId="513C07BA">
            <wp:extent cx="430530" cy="430530"/>
            <wp:effectExtent l="0" t="0" r="7620" b="7620"/>
            <wp:docPr id="164421039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51689DFC"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99" w:history="1">
        <w:r w:rsidRPr="00DE753C">
          <w:rPr>
            <w:rFonts w:ascii="Open Sans" w:eastAsia="Times New Roman" w:hAnsi="Open Sans" w:cs="Open Sans"/>
            <w:b/>
            <w:bCs/>
            <w:caps/>
            <w:color w:val="E1704B"/>
            <w:kern w:val="0"/>
            <w:sz w:val="23"/>
            <w:szCs w:val="23"/>
            <w:u w:val="single"/>
            <w14:ligatures w14:val="none"/>
          </w:rPr>
          <w:t>SYLVESTER EZE</w:t>
        </w:r>
      </w:hyperlink>
      <w:hyperlink r:id="rId100" w:anchor="c4249054176056698554" w:history="1">
        <w:r w:rsidRPr="00DE753C">
          <w:rPr>
            <w:rFonts w:ascii="Open Sans" w:eastAsia="Times New Roman" w:hAnsi="Open Sans" w:cs="Open Sans"/>
            <w:color w:val="888888"/>
            <w:kern w:val="0"/>
            <w:sz w:val="18"/>
            <w:szCs w:val="18"/>
            <w:u w:val="single"/>
            <w14:ligatures w14:val="none"/>
          </w:rPr>
          <w:t>24 January 2019 at 15:53</w:t>
        </w:r>
      </w:hyperlink>
    </w:p>
    <w:p w14:paraId="3581B286"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Yeah it's </w:t>
      </w:r>
      <w:proofErr w:type="gramStart"/>
      <w:r w:rsidRPr="00DE753C">
        <w:rPr>
          <w:rFonts w:ascii="Open Sans" w:eastAsia="Times New Roman" w:hAnsi="Open Sans" w:cs="Open Sans"/>
          <w:color w:val="333333"/>
          <w:kern w:val="0"/>
          <w:sz w:val="23"/>
          <w:szCs w:val="23"/>
          <w14:ligatures w14:val="none"/>
        </w:rPr>
        <w:t>limestone..</w:t>
      </w:r>
      <w:proofErr w:type="gramEnd"/>
      <w:r w:rsidRPr="00DE753C">
        <w:rPr>
          <w:rFonts w:ascii="Open Sans" w:eastAsia="Times New Roman" w:hAnsi="Open Sans" w:cs="Open Sans"/>
          <w:color w:val="333333"/>
          <w:kern w:val="0"/>
          <w:sz w:val="23"/>
          <w:szCs w:val="23"/>
          <w14:ligatures w14:val="none"/>
        </w:rPr>
        <w:t xml:space="preserve"> It supplies calcium</w:t>
      </w:r>
    </w:p>
    <w:p w14:paraId="4BAAA0AF" w14:textId="69E17207"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21C47E1" wp14:editId="09D9215C">
            <wp:extent cx="337820" cy="337820"/>
            <wp:effectExtent l="0" t="0" r="5080" b="5080"/>
            <wp:docPr id="596958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BE349E4"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01" w:history="1">
        <w:r w:rsidRPr="00DE753C">
          <w:rPr>
            <w:rFonts w:ascii="Open Sans" w:eastAsia="Times New Roman" w:hAnsi="Open Sans" w:cs="Open Sans"/>
            <w:b/>
            <w:bCs/>
            <w:caps/>
            <w:color w:val="E1704B"/>
            <w:kern w:val="0"/>
            <w:sz w:val="23"/>
            <w:szCs w:val="23"/>
            <w:u w:val="single"/>
            <w14:ligatures w14:val="none"/>
          </w:rPr>
          <w:t>UNKNOWN</w:t>
        </w:r>
      </w:hyperlink>
      <w:hyperlink r:id="rId102" w:anchor="c7708235380338579818" w:history="1">
        <w:r w:rsidRPr="00DE753C">
          <w:rPr>
            <w:rFonts w:ascii="Open Sans" w:eastAsia="Times New Roman" w:hAnsi="Open Sans" w:cs="Open Sans"/>
            <w:color w:val="888888"/>
            <w:kern w:val="0"/>
            <w:sz w:val="18"/>
            <w:szCs w:val="18"/>
            <w:u w:val="single"/>
            <w14:ligatures w14:val="none"/>
          </w:rPr>
          <w:t>4 October 2020 at 23:04</w:t>
        </w:r>
      </w:hyperlink>
    </w:p>
    <w:p w14:paraId="09969463"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So helpful</w:t>
      </w:r>
      <w:proofErr w:type="gramStart"/>
      <w:r w:rsidRPr="00DE753C">
        <w:rPr>
          <w:rFonts w:ascii="Open Sans" w:eastAsia="Times New Roman" w:hAnsi="Open Sans" w:cs="Open Sans"/>
          <w:color w:val="333333"/>
          <w:kern w:val="0"/>
          <w:sz w:val="23"/>
          <w:szCs w:val="23"/>
          <w14:ligatures w14:val="none"/>
        </w:rPr>
        <w:t>.....</w:t>
      </w:r>
      <w:proofErr w:type="gramEnd"/>
      <w:r w:rsidRPr="00DE753C">
        <w:rPr>
          <w:rFonts w:ascii="Open Sans" w:eastAsia="Times New Roman" w:hAnsi="Open Sans" w:cs="Open Sans"/>
          <w:color w:val="333333"/>
          <w:kern w:val="0"/>
          <w:sz w:val="23"/>
          <w:szCs w:val="23"/>
          <w14:ligatures w14:val="none"/>
        </w:rPr>
        <w:t xml:space="preserve"> Thanks</w:t>
      </w:r>
    </w:p>
    <w:p w14:paraId="70C74472"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03" w:tgtFrame="_self" w:history="1">
        <w:r w:rsidRPr="00DE753C">
          <w:rPr>
            <w:rFonts w:ascii="Open Sans" w:eastAsia="Times New Roman" w:hAnsi="Open Sans" w:cs="Open Sans"/>
            <w:b/>
            <w:bCs/>
            <w:color w:val="FFFFFF"/>
            <w:kern w:val="0"/>
            <w:sz w:val="18"/>
            <w:szCs w:val="18"/>
            <w:u w:val="single"/>
            <w14:ligatures w14:val="none"/>
          </w:rPr>
          <w:t>Reply</w:t>
        </w:r>
      </w:hyperlink>
    </w:p>
    <w:p w14:paraId="2799C93E" w14:textId="4557BD13"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1FE5948" wp14:editId="21729F58">
            <wp:extent cx="337820" cy="337820"/>
            <wp:effectExtent l="0" t="0" r="5080" b="5080"/>
            <wp:docPr id="6442178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1CA24DE"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04" w:history="1">
        <w:r w:rsidRPr="00DE753C">
          <w:rPr>
            <w:rFonts w:ascii="Open Sans" w:eastAsia="Times New Roman" w:hAnsi="Open Sans" w:cs="Open Sans"/>
            <w:b/>
            <w:bCs/>
            <w:caps/>
            <w:color w:val="E1704B"/>
            <w:kern w:val="0"/>
            <w:sz w:val="23"/>
            <w:szCs w:val="23"/>
            <w:u w:val="single"/>
            <w14:ligatures w14:val="none"/>
          </w:rPr>
          <w:t>UNKNOWN</w:t>
        </w:r>
      </w:hyperlink>
      <w:hyperlink r:id="rId105" w:anchor="c2027915376053636432" w:history="1">
        <w:r w:rsidRPr="00DE753C">
          <w:rPr>
            <w:rFonts w:ascii="Open Sans" w:eastAsia="Times New Roman" w:hAnsi="Open Sans" w:cs="Open Sans"/>
            <w:color w:val="888888"/>
            <w:kern w:val="0"/>
            <w:sz w:val="18"/>
            <w:szCs w:val="18"/>
            <w:u w:val="single"/>
            <w14:ligatures w14:val="none"/>
          </w:rPr>
          <w:t>25 January 2019 at 07:27</w:t>
        </w:r>
      </w:hyperlink>
    </w:p>
    <w:p w14:paraId="52F52E37"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Please, have try everywhere in Lagos I don't know where to get some of the raw materials. Pls help out</w:t>
      </w:r>
      <w:proofErr w:type="gramStart"/>
      <w:r w:rsidRPr="00DE753C">
        <w:rPr>
          <w:rFonts w:ascii="Open Sans" w:eastAsia="Times New Roman" w:hAnsi="Open Sans" w:cs="Open Sans"/>
          <w:color w:val="333333"/>
          <w:kern w:val="0"/>
          <w:sz w:val="23"/>
          <w:szCs w:val="23"/>
          <w14:ligatures w14:val="none"/>
        </w:rPr>
        <w:t>.....</w:t>
      </w:r>
      <w:proofErr w:type="gramEnd"/>
      <w:r w:rsidRPr="00DE753C">
        <w:rPr>
          <w:rFonts w:ascii="Open Sans" w:eastAsia="Times New Roman" w:hAnsi="Open Sans" w:cs="Open Sans"/>
          <w:color w:val="333333"/>
          <w:kern w:val="0"/>
          <w:sz w:val="23"/>
          <w:szCs w:val="23"/>
          <w14:ligatures w14:val="none"/>
        </w:rPr>
        <w:t>ur student</w:t>
      </w:r>
    </w:p>
    <w:p w14:paraId="22FADE75"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06" w:tgtFrame="_self" w:history="1">
        <w:r w:rsidRPr="00DE753C">
          <w:rPr>
            <w:rFonts w:ascii="Open Sans" w:eastAsia="Times New Roman" w:hAnsi="Open Sans" w:cs="Open Sans"/>
            <w:color w:val="FFFFFF"/>
            <w:kern w:val="0"/>
            <w:sz w:val="18"/>
            <w:szCs w:val="18"/>
            <w:u w:val="single"/>
            <w14:ligatures w14:val="none"/>
          </w:rPr>
          <w:t>Reply</w:t>
        </w:r>
      </w:hyperlink>
    </w:p>
    <w:p w14:paraId="0D34E641" w14:textId="4CB3FB1E"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5B3F121" wp14:editId="7BECF65B">
            <wp:extent cx="430530" cy="430530"/>
            <wp:effectExtent l="0" t="0" r="7620" b="7620"/>
            <wp:docPr id="196780554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4172047C"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07" w:history="1">
        <w:r w:rsidRPr="00DE753C">
          <w:rPr>
            <w:rFonts w:ascii="Open Sans" w:eastAsia="Times New Roman" w:hAnsi="Open Sans" w:cs="Open Sans"/>
            <w:b/>
            <w:bCs/>
            <w:caps/>
            <w:color w:val="E1704B"/>
            <w:kern w:val="0"/>
            <w:sz w:val="23"/>
            <w:szCs w:val="23"/>
            <w:u w:val="single"/>
            <w14:ligatures w14:val="none"/>
          </w:rPr>
          <w:t>SYLVESTER EZE</w:t>
        </w:r>
      </w:hyperlink>
      <w:hyperlink r:id="rId108" w:anchor="c4197903206943376163" w:history="1">
        <w:r w:rsidRPr="00DE753C">
          <w:rPr>
            <w:rFonts w:ascii="Open Sans" w:eastAsia="Times New Roman" w:hAnsi="Open Sans" w:cs="Open Sans"/>
            <w:color w:val="888888"/>
            <w:kern w:val="0"/>
            <w:sz w:val="18"/>
            <w:szCs w:val="18"/>
            <w:u w:val="single"/>
            <w14:ligatures w14:val="none"/>
          </w:rPr>
          <w:t>27 February 2019 at 09:12</w:t>
        </w:r>
      </w:hyperlink>
    </w:p>
    <w:p w14:paraId="4E22DDB7"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Go and ask feed distributors they can guide you to where you can buy feed ingredients</w:t>
      </w:r>
    </w:p>
    <w:p w14:paraId="2AA09910"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09" w:tgtFrame="_self" w:history="1">
        <w:r w:rsidRPr="00DE753C">
          <w:rPr>
            <w:rFonts w:ascii="Open Sans" w:eastAsia="Times New Roman" w:hAnsi="Open Sans" w:cs="Open Sans"/>
            <w:b/>
            <w:bCs/>
            <w:color w:val="FFFFFF"/>
            <w:kern w:val="0"/>
            <w:sz w:val="18"/>
            <w:szCs w:val="18"/>
            <w:u w:val="single"/>
            <w14:ligatures w14:val="none"/>
          </w:rPr>
          <w:t>Reply</w:t>
        </w:r>
      </w:hyperlink>
    </w:p>
    <w:p w14:paraId="6E1CBDA5" w14:textId="1CF3BB2F"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lastRenderedPageBreak/>
        <w:drawing>
          <wp:inline distT="0" distB="0" distL="0" distR="0" wp14:anchorId="03364DE4" wp14:editId="07EFFE19">
            <wp:extent cx="337820" cy="337820"/>
            <wp:effectExtent l="0" t="0" r="5080" b="5080"/>
            <wp:docPr id="200118210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FA4640B"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10" w:history="1">
        <w:r w:rsidRPr="00DE753C">
          <w:rPr>
            <w:rFonts w:ascii="Open Sans" w:eastAsia="Times New Roman" w:hAnsi="Open Sans" w:cs="Open Sans"/>
            <w:b/>
            <w:bCs/>
            <w:caps/>
            <w:color w:val="E1704B"/>
            <w:kern w:val="0"/>
            <w:sz w:val="23"/>
            <w:szCs w:val="23"/>
            <w:u w:val="single"/>
            <w14:ligatures w14:val="none"/>
          </w:rPr>
          <w:t>UNKNOWN</w:t>
        </w:r>
      </w:hyperlink>
      <w:hyperlink r:id="rId111" w:anchor="c6953607372271915003" w:history="1">
        <w:r w:rsidRPr="00DE753C">
          <w:rPr>
            <w:rFonts w:ascii="Open Sans" w:eastAsia="Times New Roman" w:hAnsi="Open Sans" w:cs="Open Sans"/>
            <w:color w:val="888888"/>
            <w:kern w:val="0"/>
            <w:sz w:val="18"/>
            <w:szCs w:val="18"/>
            <w:u w:val="single"/>
            <w14:ligatures w14:val="none"/>
          </w:rPr>
          <w:t>21 August 2019 at 06:27</w:t>
        </w:r>
      </w:hyperlink>
    </w:p>
    <w:p w14:paraId="409ED2A3"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I still want to lean more on feed </w:t>
      </w:r>
      <w:proofErr w:type="gramStart"/>
      <w:r w:rsidRPr="00DE753C">
        <w:rPr>
          <w:rFonts w:ascii="Open Sans" w:eastAsia="Times New Roman" w:hAnsi="Open Sans" w:cs="Open Sans"/>
          <w:color w:val="333333"/>
          <w:kern w:val="0"/>
          <w:sz w:val="23"/>
          <w:szCs w:val="23"/>
          <w14:ligatures w14:val="none"/>
        </w:rPr>
        <w:t>fomulation,especilly</w:t>
      </w:r>
      <w:proofErr w:type="gramEnd"/>
      <w:r w:rsidRPr="00DE753C">
        <w:rPr>
          <w:rFonts w:ascii="Open Sans" w:eastAsia="Times New Roman" w:hAnsi="Open Sans" w:cs="Open Sans"/>
          <w:color w:val="333333"/>
          <w:kern w:val="0"/>
          <w:sz w:val="23"/>
          <w:szCs w:val="23"/>
          <w14:ligatures w14:val="none"/>
        </w:rPr>
        <w:t xml:space="preserve"> the layers mush.</w:t>
      </w:r>
    </w:p>
    <w:p w14:paraId="28038C7C"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12" w:tgtFrame="_self" w:history="1">
        <w:r w:rsidRPr="00DE753C">
          <w:rPr>
            <w:rFonts w:ascii="Open Sans" w:eastAsia="Times New Roman" w:hAnsi="Open Sans" w:cs="Open Sans"/>
            <w:color w:val="FFFFFF"/>
            <w:kern w:val="0"/>
            <w:sz w:val="18"/>
            <w:szCs w:val="18"/>
            <w:u w:val="single"/>
            <w14:ligatures w14:val="none"/>
          </w:rPr>
          <w:t>Reply</w:t>
        </w:r>
      </w:hyperlink>
    </w:p>
    <w:p w14:paraId="2B313FA6" w14:textId="48E9F438"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556E191" wp14:editId="3B265725">
            <wp:extent cx="337820" cy="337820"/>
            <wp:effectExtent l="0" t="0" r="5080" b="5080"/>
            <wp:docPr id="179840631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B638B8A"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13" w:history="1">
        <w:r w:rsidRPr="00DE753C">
          <w:rPr>
            <w:rFonts w:ascii="Open Sans" w:eastAsia="Times New Roman" w:hAnsi="Open Sans" w:cs="Open Sans"/>
            <w:b/>
            <w:bCs/>
            <w:caps/>
            <w:color w:val="E1704B"/>
            <w:kern w:val="0"/>
            <w:sz w:val="23"/>
            <w:szCs w:val="23"/>
            <w:u w:val="single"/>
            <w14:ligatures w14:val="none"/>
          </w:rPr>
          <w:t>UNKNOWN</w:t>
        </w:r>
      </w:hyperlink>
      <w:hyperlink r:id="rId114" w:anchor="c8000891440959355372" w:history="1">
        <w:r w:rsidRPr="00DE753C">
          <w:rPr>
            <w:rFonts w:ascii="Open Sans" w:eastAsia="Times New Roman" w:hAnsi="Open Sans" w:cs="Open Sans"/>
            <w:color w:val="888888"/>
            <w:kern w:val="0"/>
            <w:sz w:val="18"/>
            <w:szCs w:val="18"/>
            <w:u w:val="single"/>
            <w14:ligatures w14:val="none"/>
          </w:rPr>
          <w:t>27 October 2019 at 09:47</w:t>
        </w:r>
      </w:hyperlink>
    </w:p>
    <w:p w14:paraId="54ECE481"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This is very educating</w:t>
      </w:r>
      <w:r w:rsidRPr="00DE753C">
        <w:rPr>
          <w:rFonts w:ascii="Open Sans" w:eastAsia="Times New Roman" w:hAnsi="Open Sans" w:cs="Open Sans"/>
          <w:color w:val="333333"/>
          <w:kern w:val="0"/>
          <w:sz w:val="23"/>
          <w:szCs w:val="23"/>
          <w14:ligatures w14:val="none"/>
        </w:rPr>
        <w:br/>
        <w:t>Ples I need more information and guidance on how to get the rew materias for production in I nasarawa statement</w:t>
      </w:r>
    </w:p>
    <w:p w14:paraId="1F070B9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15" w:tgtFrame="_self" w:history="1">
        <w:r w:rsidRPr="00DE753C">
          <w:rPr>
            <w:rFonts w:ascii="Open Sans" w:eastAsia="Times New Roman" w:hAnsi="Open Sans" w:cs="Open Sans"/>
            <w:color w:val="FFFFFF"/>
            <w:kern w:val="0"/>
            <w:sz w:val="18"/>
            <w:szCs w:val="18"/>
            <w:u w:val="single"/>
            <w14:ligatures w14:val="none"/>
          </w:rPr>
          <w:t>Reply</w:t>
        </w:r>
      </w:hyperlink>
    </w:p>
    <w:p w14:paraId="6C5595AC" w14:textId="4E41D7A0"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1186B4C" wp14:editId="5A5D7441">
            <wp:extent cx="337820" cy="337820"/>
            <wp:effectExtent l="0" t="0" r="5080" b="5080"/>
            <wp:docPr id="163491778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A5BC931"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16" w:history="1">
        <w:r w:rsidRPr="00DE753C">
          <w:rPr>
            <w:rFonts w:ascii="Open Sans" w:eastAsia="Times New Roman" w:hAnsi="Open Sans" w:cs="Open Sans"/>
            <w:b/>
            <w:bCs/>
            <w:caps/>
            <w:color w:val="E1704B"/>
            <w:kern w:val="0"/>
            <w:sz w:val="23"/>
            <w:szCs w:val="23"/>
            <w:u w:val="single"/>
            <w14:ligatures w14:val="none"/>
          </w:rPr>
          <w:t>UNKNOWN</w:t>
        </w:r>
      </w:hyperlink>
      <w:hyperlink r:id="rId117" w:anchor="c6292917547100284368" w:history="1">
        <w:r w:rsidRPr="00DE753C">
          <w:rPr>
            <w:rFonts w:ascii="Open Sans" w:eastAsia="Times New Roman" w:hAnsi="Open Sans" w:cs="Open Sans"/>
            <w:color w:val="888888"/>
            <w:kern w:val="0"/>
            <w:sz w:val="18"/>
            <w:szCs w:val="18"/>
            <w:u w:val="single"/>
            <w14:ligatures w14:val="none"/>
          </w:rPr>
          <w:t>1 November 2019 at 04:35</w:t>
        </w:r>
      </w:hyperlink>
    </w:p>
    <w:p w14:paraId="1E42313F"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U did not tell us how to know calculate by yourself to know the required kg for any ingredient</w:t>
      </w:r>
    </w:p>
    <w:p w14:paraId="6C680C8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18" w:tgtFrame="_self" w:history="1">
        <w:r w:rsidRPr="00DE753C">
          <w:rPr>
            <w:rFonts w:ascii="Open Sans" w:eastAsia="Times New Roman" w:hAnsi="Open Sans" w:cs="Open Sans"/>
            <w:color w:val="FFFFFF"/>
            <w:kern w:val="0"/>
            <w:sz w:val="18"/>
            <w:szCs w:val="18"/>
            <w:u w:val="single"/>
            <w14:ligatures w14:val="none"/>
          </w:rPr>
          <w:t>Reply</w:t>
        </w:r>
      </w:hyperlink>
    </w:p>
    <w:p w14:paraId="6EB6BF82" w14:textId="2C84B32E"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0D8F124" wp14:editId="1CDB84DC">
            <wp:extent cx="337820" cy="337820"/>
            <wp:effectExtent l="0" t="0" r="5080" b="5080"/>
            <wp:docPr id="30702327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3DDDE47"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19" w:history="1">
        <w:r w:rsidRPr="00DE753C">
          <w:rPr>
            <w:rFonts w:ascii="Open Sans" w:eastAsia="Times New Roman" w:hAnsi="Open Sans" w:cs="Open Sans"/>
            <w:b/>
            <w:bCs/>
            <w:caps/>
            <w:color w:val="E1704B"/>
            <w:kern w:val="0"/>
            <w:sz w:val="23"/>
            <w:szCs w:val="23"/>
            <w:u w:val="single"/>
            <w14:ligatures w14:val="none"/>
          </w:rPr>
          <w:t>LOGOTZ1</w:t>
        </w:r>
      </w:hyperlink>
      <w:hyperlink r:id="rId120" w:anchor="c2977062453153626971" w:history="1">
        <w:r w:rsidRPr="00DE753C">
          <w:rPr>
            <w:rFonts w:ascii="Open Sans" w:eastAsia="Times New Roman" w:hAnsi="Open Sans" w:cs="Open Sans"/>
            <w:color w:val="888888"/>
            <w:kern w:val="0"/>
            <w:sz w:val="18"/>
            <w:szCs w:val="18"/>
            <w:u w:val="single"/>
            <w14:ligatures w14:val="none"/>
          </w:rPr>
          <w:t>3 May 2023 at 23:13</w:t>
        </w:r>
      </w:hyperlink>
    </w:p>
    <w:p w14:paraId="21A533F8"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Good formula for me also every one can learning more about poultry farmimg and feed formulation here https://www.poultry1.com</w:t>
      </w:r>
    </w:p>
    <w:p w14:paraId="59C77367"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21" w:tgtFrame="_self" w:history="1">
        <w:r w:rsidRPr="00DE753C">
          <w:rPr>
            <w:rFonts w:ascii="Open Sans" w:eastAsia="Times New Roman" w:hAnsi="Open Sans" w:cs="Open Sans"/>
            <w:b/>
            <w:bCs/>
            <w:color w:val="FFFFFF"/>
            <w:kern w:val="0"/>
            <w:sz w:val="18"/>
            <w:szCs w:val="18"/>
            <w:u w:val="single"/>
            <w14:ligatures w14:val="none"/>
          </w:rPr>
          <w:t>Reply</w:t>
        </w:r>
      </w:hyperlink>
    </w:p>
    <w:p w14:paraId="53A32D1A" w14:textId="35DF6E5C"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DA7C434" wp14:editId="643DE74D">
            <wp:extent cx="337820" cy="337820"/>
            <wp:effectExtent l="0" t="0" r="5080" b="5080"/>
            <wp:docPr id="2325812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60633DC"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22" w:history="1">
        <w:r w:rsidRPr="00DE753C">
          <w:rPr>
            <w:rFonts w:ascii="Open Sans" w:eastAsia="Times New Roman" w:hAnsi="Open Sans" w:cs="Open Sans"/>
            <w:b/>
            <w:bCs/>
            <w:caps/>
            <w:color w:val="E1704B"/>
            <w:kern w:val="0"/>
            <w:sz w:val="23"/>
            <w:szCs w:val="23"/>
            <w:u w:val="single"/>
            <w14:ligatures w14:val="none"/>
          </w:rPr>
          <w:t>UNKNOWN</w:t>
        </w:r>
      </w:hyperlink>
      <w:hyperlink r:id="rId123" w:anchor="c5940779095777451691" w:history="1">
        <w:r w:rsidRPr="00DE753C">
          <w:rPr>
            <w:rFonts w:ascii="Open Sans" w:eastAsia="Times New Roman" w:hAnsi="Open Sans" w:cs="Open Sans"/>
            <w:color w:val="888888"/>
            <w:kern w:val="0"/>
            <w:sz w:val="18"/>
            <w:szCs w:val="18"/>
            <w:u w:val="single"/>
            <w14:ligatures w14:val="none"/>
          </w:rPr>
          <w:t>16 December 2019 at 08:45</w:t>
        </w:r>
      </w:hyperlink>
    </w:p>
    <w:p w14:paraId="27004A9A"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Hi,</w:t>
      </w:r>
      <w:r w:rsidRPr="00DE753C">
        <w:rPr>
          <w:rFonts w:ascii="Open Sans" w:eastAsia="Times New Roman" w:hAnsi="Open Sans" w:cs="Open Sans"/>
          <w:color w:val="333333"/>
          <w:kern w:val="0"/>
          <w:sz w:val="23"/>
          <w:szCs w:val="23"/>
          <w14:ligatures w14:val="none"/>
        </w:rPr>
        <w:br/>
        <w:t>I need broiler feed formulation for</w:t>
      </w:r>
      <w:r w:rsidRPr="00DE753C">
        <w:rPr>
          <w:rFonts w:ascii="Open Sans" w:eastAsia="Times New Roman" w:hAnsi="Open Sans" w:cs="Open Sans"/>
          <w:color w:val="333333"/>
          <w:kern w:val="0"/>
          <w:sz w:val="23"/>
          <w:szCs w:val="23"/>
          <w14:ligatures w14:val="none"/>
        </w:rPr>
        <w:br/>
        <w:t>pakistan it's possible,</w:t>
      </w:r>
      <w:r w:rsidRPr="00DE753C">
        <w:rPr>
          <w:rFonts w:ascii="Open Sans" w:eastAsia="Times New Roman" w:hAnsi="Open Sans" w:cs="Open Sans"/>
          <w:color w:val="333333"/>
          <w:kern w:val="0"/>
          <w:sz w:val="23"/>
          <w:szCs w:val="23"/>
          <w14:ligatures w14:val="none"/>
        </w:rPr>
        <w:br/>
        <w:t xml:space="preserve">The most popular crops are </w:t>
      </w:r>
      <w:proofErr w:type="gramStart"/>
      <w:r w:rsidRPr="00DE753C">
        <w:rPr>
          <w:rFonts w:ascii="Open Sans" w:eastAsia="Times New Roman" w:hAnsi="Open Sans" w:cs="Open Sans"/>
          <w:color w:val="333333"/>
          <w:kern w:val="0"/>
          <w:sz w:val="23"/>
          <w:szCs w:val="23"/>
          <w14:ligatures w14:val="none"/>
        </w:rPr>
        <w:t>Maize,Rice</w:t>
      </w:r>
      <w:proofErr w:type="gramEnd"/>
      <w:r w:rsidRPr="00DE753C">
        <w:rPr>
          <w:rFonts w:ascii="Open Sans" w:eastAsia="Times New Roman" w:hAnsi="Open Sans" w:cs="Open Sans"/>
          <w:color w:val="333333"/>
          <w:kern w:val="0"/>
          <w:sz w:val="23"/>
          <w:szCs w:val="23"/>
          <w14:ligatures w14:val="none"/>
        </w:rPr>
        <w:t xml:space="preserve">,wheat,cotton and oil seeds sunflower, </w:t>
      </w:r>
      <w:r w:rsidRPr="00DE753C">
        <w:rPr>
          <w:rFonts w:ascii="Open Sans" w:eastAsia="Times New Roman" w:hAnsi="Open Sans" w:cs="Open Sans"/>
          <w:color w:val="333333"/>
          <w:kern w:val="0"/>
          <w:sz w:val="23"/>
          <w:szCs w:val="23"/>
          <w14:ligatures w14:val="none"/>
        </w:rPr>
        <w:lastRenderedPageBreak/>
        <w:t>conala.</w:t>
      </w:r>
      <w:r w:rsidRPr="00DE753C">
        <w:rPr>
          <w:rFonts w:ascii="Open Sans" w:eastAsia="Times New Roman" w:hAnsi="Open Sans" w:cs="Open Sans"/>
          <w:color w:val="333333"/>
          <w:kern w:val="0"/>
          <w:sz w:val="23"/>
          <w:szCs w:val="23"/>
          <w14:ligatures w14:val="none"/>
        </w:rPr>
        <w:br/>
        <w:t>Soya can import from other countries.</w:t>
      </w:r>
      <w:r w:rsidRPr="00DE753C">
        <w:rPr>
          <w:rFonts w:ascii="Open Sans" w:eastAsia="Times New Roman" w:hAnsi="Open Sans" w:cs="Open Sans"/>
          <w:color w:val="333333"/>
          <w:kern w:val="0"/>
          <w:sz w:val="23"/>
          <w:szCs w:val="23"/>
          <w14:ligatures w14:val="none"/>
        </w:rPr>
        <w:br/>
        <w:t>I need your help for b</w:t>
      </w:r>
    </w:p>
    <w:p w14:paraId="513ABAF4"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24" w:tgtFrame="_self" w:history="1">
        <w:r w:rsidRPr="00DE753C">
          <w:rPr>
            <w:rFonts w:ascii="Open Sans" w:eastAsia="Times New Roman" w:hAnsi="Open Sans" w:cs="Open Sans"/>
            <w:color w:val="FFFFFF"/>
            <w:kern w:val="0"/>
            <w:sz w:val="18"/>
            <w:szCs w:val="18"/>
            <w:u w:val="single"/>
            <w14:ligatures w14:val="none"/>
          </w:rPr>
          <w:t>Reply</w:t>
        </w:r>
      </w:hyperlink>
    </w:p>
    <w:p w14:paraId="552307A5" w14:textId="24FFDC93"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81EC0DD" wp14:editId="63D6080E">
            <wp:extent cx="337820" cy="337820"/>
            <wp:effectExtent l="0" t="0" r="5080" b="5080"/>
            <wp:docPr id="159295784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BE9191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25" w:history="1">
        <w:r w:rsidRPr="00DE753C">
          <w:rPr>
            <w:rFonts w:ascii="Open Sans" w:eastAsia="Times New Roman" w:hAnsi="Open Sans" w:cs="Open Sans"/>
            <w:b/>
            <w:bCs/>
            <w:caps/>
            <w:color w:val="E1704B"/>
            <w:kern w:val="0"/>
            <w:sz w:val="23"/>
            <w:szCs w:val="23"/>
            <w:u w:val="single"/>
            <w14:ligatures w14:val="none"/>
          </w:rPr>
          <w:t>THE TECH SHOW 2</w:t>
        </w:r>
      </w:hyperlink>
      <w:hyperlink r:id="rId126" w:anchor="c1919019253917968336" w:history="1">
        <w:r w:rsidRPr="00DE753C">
          <w:rPr>
            <w:rFonts w:ascii="Open Sans" w:eastAsia="Times New Roman" w:hAnsi="Open Sans" w:cs="Open Sans"/>
            <w:color w:val="888888"/>
            <w:kern w:val="0"/>
            <w:sz w:val="18"/>
            <w:szCs w:val="18"/>
            <w:u w:val="single"/>
            <w14:ligatures w14:val="none"/>
          </w:rPr>
          <w:t>27 January 2020 at 23:35</w:t>
        </w:r>
      </w:hyperlink>
    </w:p>
    <w:p w14:paraId="78743A27"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Do you have a </w:t>
      </w:r>
      <w:proofErr w:type="gramStart"/>
      <w:r w:rsidRPr="00DE753C">
        <w:rPr>
          <w:rFonts w:ascii="Open Sans" w:eastAsia="Times New Roman" w:hAnsi="Open Sans" w:cs="Open Sans"/>
          <w:color w:val="333333"/>
          <w:kern w:val="0"/>
          <w:sz w:val="23"/>
          <w:szCs w:val="23"/>
          <w14:ligatures w14:val="none"/>
        </w:rPr>
        <w:t>well trained</w:t>
      </w:r>
      <w:proofErr w:type="gramEnd"/>
      <w:r w:rsidRPr="00DE753C">
        <w:rPr>
          <w:rFonts w:ascii="Open Sans" w:eastAsia="Times New Roman" w:hAnsi="Open Sans" w:cs="Open Sans"/>
          <w:color w:val="333333"/>
          <w:kern w:val="0"/>
          <w:sz w:val="23"/>
          <w:szCs w:val="23"/>
          <w14:ligatures w14:val="none"/>
        </w:rPr>
        <w:t xml:space="preserve"> feed mill manager?</w:t>
      </w:r>
    </w:p>
    <w:p w14:paraId="1DE7F038"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27" w:tgtFrame="_self" w:history="1">
        <w:r w:rsidRPr="00DE753C">
          <w:rPr>
            <w:rFonts w:ascii="Open Sans" w:eastAsia="Times New Roman" w:hAnsi="Open Sans" w:cs="Open Sans"/>
            <w:color w:val="FFFFFF"/>
            <w:kern w:val="0"/>
            <w:sz w:val="18"/>
            <w:szCs w:val="18"/>
            <w:u w:val="single"/>
            <w14:ligatures w14:val="none"/>
          </w:rPr>
          <w:t>Reply</w:t>
        </w:r>
      </w:hyperlink>
    </w:p>
    <w:p w14:paraId="65F7462B" w14:textId="3A741CBE"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ED9C8D4" wp14:editId="3BA81681">
            <wp:extent cx="430530" cy="430530"/>
            <wp:effectExtent l="0" t="0" r="7620" b="7620"/>
            <wp:docPr id="4906888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5A4BD7CE"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28" w:history="1">
        <w:r w:rsidRPr="00DE753C">
          <w:rPr>
            <w:rFonts w:ascii="Open Sans" w:eastAsia="Times New Roman" w:hAnsi="Open Sans" w:cs="Open Sans"/>
            <w:b/>
            <w:bCs/>
            <w:caps/>
            <w:color w:val="E1704B"/>
            <w:kern w:val="0"/>
            <w:sz w:val="23"/>
            <w:szCs w:val="23"/>
            <w:u w:val="single"/>
            <w14:ligatures w14:val="none"/>
          </w:rPr>
          <w:t>SYLVESTER EZE</w:t>
        </w:r>
      </w:hyperlink>
      <w:hyperlink r:id="rId129" w:anchor="c7041645101742041138" w:history="1">
        <w:r w:rsidRPr="00DE753C">
          <w:rPr>
            <w:rFonts w:ascii="Open Sans" w:eastAsia="Times New Roman" w:hAnsi="Open Sans" w:cs="Open Sans"/>
            <w:color w:val="888888"/>
            <w:kern w:val="0"/>
            <w:sz w:val="18"/>
            <w:szCs w:val="18"/>
            <w:u w:val="single"/>
            <w14:ligatures w14:val="none"/>
          </w:rPr>
          <w:t>3 November 2020 at 05:14</w:t>
        </w:r>
      </w:hyperlink>
    </w:p>
    <w:p w14:paraId="2AA2E12A"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Don't have now</w:t>
      </w:r>
    </w:p>
    <w:p w14:paraId="45A4CE3E"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30" w:tgtFrame="_self" w:history="1">
        <w:r w:rsidRPr="00DE753C">
          <w:rPr>
            <w:rFonts w:ascii="Open Sans" w:eastAsia="Times New Roman" w:hAnsi="Open Sans" w:cs="Open Sans"/>
            <w:b/>
            <w:bCs/>
            <w:color w:val="FFFFFF"/>
            <w:kern w:val="0"/>
            <w:sz w:val="18"/>
            <w:szCs w:val="18"/>
            <w:u w:val="single"/>
            <w14:ligatures w14:val="none"/>
          </w:rPr>
          <w:t>Reply</w:t>
        </w:r>
      </w:hyperlink>
    </w:p>
    <w:p w14:paraId="5E88ED06" w14:textId="049D3DFE"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3FA7876" wp14:editId="0BE8FF77">
            <wp:extent cx="337820" cy="337820"/>
            <wp:effectExtent l="0" t="0" r="5080" b="5080"/>
            <wp:docPr id="19325759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5F9EA7A"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31" w:history="1">
        <w:r w:rsidRPr="00DE753C">
          <w:rPr>
            <w:rFonts w:ascii="Open Sans" w:eastAsia="Times New Roman" w:hAnsi="Open Sans" w:cs="Open Sans"/>
            <w:b/>
            <w:bCs/>
            <w:caps/>
            <w:color w:val="E1704B"/>
            <w:kern w:val="0"/>
            <w:sz w:val="23"/>
            <w:szCs w:val="23"/>
            <w:u w:val="single"/>
            <w14:ligatures w14:val="none"/>
          </w:rPr>
          <w:t>UNKNOWN</w:t>
        </w:r>
      </w:hyperlink>
      <w:hyperlink r:id="rId132" w:anchor="c2074362595901528220" w:history="1">
        <w:r w:rsidRPr="00DE753C">
          <w:rPr>
            <w:rFonts w:ascii="Open Sans" w:eastAsia="Times New Roman" w:hAnsi="Open Sans" w:cs="Open Sans"/>
            <w:color w:val="888888"/>
            <w:kern w:val="0"/>
            <w:sz w:val="18"/>
            <w:szCs w:val="18"/>
            <w:u w:val="single"/>
            <w14:ligatures w14:val="none"/>
          </w:rPr>
          <w:t>14 February 2020 at 15:56</w:t>
        </w:r>
      </w:hyperlink>
    </w:p>
    <w:p w14:paraId="1FA5285C"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Ineed somebody to me some of this </w:t>
      </w:r>
      <w:proofErr w:type="gramStart"/>
      <w:r w:rsidRPr="00DE753C">
        <w:rPr>
          <w:rFonts w:ascii="Open Sans" w:eastAsia="Times New Roman" w:hAnsi="Open Sans" w:cs="Open Sans"/>
          <w:color w:val="333333"/>
          <w:kern w:val="0"/>
          <w:sz w:val="23"/>
          <w:szCs w:val="23"/>
          <w14:ligatures w14:val="none"/>
        </w:rPr>
        <w:t>cause</w:t>
      </w:r>
      <w:proofErr w:type="gramEnd"/>
      <w:r w:rsidRPr="00DE753C">
        <w:rPr>
          <w:rFonts w:ascii="Open Sans" w:eastAsia="Times New Roman" w:hAnsi="Open Sans" w:cs="Open Sans"/>
          <w:color w:val="333333"/>
          <w:kern w:val="0"/>
          <w:sz w:val="23"/>
          <w:szCs w:val="23"/>
          <w14:ligatures w14:val="none"/>
        </w:rPr>
        <w:t xml:space="preserve"> I cannot complete own</w:t>
      </w:r>
    </w:p>
    <w:p w14:paraId="1E0A0354"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33" w:tgtFrame="_self" w:history="1">
        <w:r w:rsidRPr="00DE753C">
          <w:rPr>
            <w:rFonts w:ascii="Open Sans" w:eastAsia="Times New Roman" w:hAnsi="Open Sans" w:cs="Open Sans"/>
            <w:color w:val="FFFFFF"/>
            <w:kern w:val="0"/>
            <w:sz w:val="18"/>
            <w:szCs w:val="18"/>
            <w:u w:val="single"/>
            <w14:ligatures w14:val="none"/>
          </w:rPr>
          <w:t>Reply</w:t>
        </w:r>
      </w:hyperlink>
    </w:p>
    <w:p w14:paraId="012E5FF2" w14:textId="33A24264"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AEBFBB1" wp14:editId="240A210A">
            <wp:extent cx="337820" cy="337820"/>
            <wp:effectExtent l="0" t="0" r="5080" b="5080"/>
            <wp:docPr id="13922636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B2383C1"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34" w:history="1">
        <w:r w:rsidRPr="00DE753C">
          <w:rPr>
            <w:rFonts w:ascii="Open Sans" w:eastAsia="Times New Roman" w:hAnsi="Open Sans" w:cs="Open Sans"/>
            <w:b/>
            <w:bCs/>
            <w:caps/>
            <w:color w:val="E1704B"/>
            <w:kern w:val="0"/>
            <w:sz w:val="23"/>
            <w:szCs w:val="23"/>
            <w:u w:val="single"/>
            <w14:ligatures w14:val="none"/>
          </w:rPr>
          <w:t>UNKNOWN</w:t>
        </w:r>
      </w:hyperlink>
      <w:hyperlink r:id="rId135" w:anchor="c1625891914423748829" w:history="1">
        <w:r w:rsidRPr="00DE753C">
          <w:rPr>
            <w:rFonts w:ascii="Open Sans" w:eastAsia="Times New Roman" w:hAnsi="Open Sans" w:cs="Open Sans"/>
            <w:color w:val="888888"/>
            <w:kern w:val="0"/>
            <w:sz w:val="18"/>
            <w:szCs w:val="18"/>
            <w:u w:val="single"/>
            <w14:ligatures w14:val="none"/>
          </w:rPr>
          <w:t>16 February 2020 at 03:13</w:t>
        </w:r>
      </w:hyperlink>
    </w:p>
    <w:p w14:paraId="4C826FD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Am in Ghana, I need a suitable feed formula for broiler, I just want to start, I'm done with the structure but the feed is my headache now.</w:t>
      </w:r>
    </w:p>
    <w:p w14:paraId="43093956"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36" w:tgtFrame="_self" w:history="1">
        <w:r w:rsidRPr="00DE753C">
          <w:rPr>
            <w:rFonts w:ascii="Open Sans" w:eastAsia="Times New Roman" w:hAnsi="Open Sans" w:cs="Open Sans"/>
            <w:color w:val="FFFFFF"/>
            <w:kern w:val="0"/>
            <w:sz w:val="18"/>
            <w:szCs w:val="18"/>
            <w:u w:val="single"/>
            <w14:ligatures w14:val="none"/>
          </w:rPr>
          <w:t>Reply</w:t>
        </w:r>
      </w:hyperlink>
    </w:p>
    <w:p w14:paraId="53E974DA" w14:textId="45523287"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A239151" wp14:editId="5B7C2988">
            <wp:extent cx="337820" cy="337820"/>
            <wp:effectExtent l="0" t="0" r="5080" b="5080"/>
            <wp:docPr id="17951088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E34BC84"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37" w:history="1">
        <w:r w:rsidRPr="00DE753C">
          <w:rPr>
            <w:rFonts w:ascii="Open Sans" w:eastAsia="Times New Roman" w:hAnsi="Open Sans" w:cs="Open Sans"/>
            <w:b/>
            <w:bCs/>
            <w:caps/>
            <w:color w:val="E1704B"/>
            <w:kern w:val="0"/>
            <w:sz w:val="23"/>
            <w:szCs w:val="23"/>
            <w:u w:val="single"/>
            <w14:ligatures w14:val="none"/>
          </w:rPr>
          <w:t>UNKNOWN</w:t>
        </w:r>
      </w:hyperlink>
      <w:hyperlink r:id="rId138" w:anchor="c5448049199262856690" w:history="1">
        <w:r w:rsidRPr="00DE753C">
          <w:rPr>
            <w:rFonts w:ascii="Open Sans" w:eastAsia="Times New Roman" w:hAnsi="Open Sans" w:cs="Open Sans"/>
            <w:color w:val="888888"/>
            <w:kern w:val="0"/>
            <w:sz w:val="18"/>
            <w:szCs w:val="18"/>
            <w:u w:val="single"/>
            <w14:ligatures w14:val="none"/>
          </w:rPr>
          <w:t>7 March 2020 at 14:05</w:t>
        </w:r>
      </w:hyperlink>
    </w:p>
    <w:p w14:paraId="0830EE5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Informative I must </w:t>
      </w:r>
      <w:proofErr w:type="gramStart"/>
      <w:r w:rsidRPr="00DE753C">
        <w:rPr>
          <w:rFonts w:ascii="Open Sans" w:eastAsia="Times New Roman" w:hAnsi="Open Sans" w:cs="Open Sans"/>
          <w:color w:val="333333"/>
          <w:kern w:val="0"/>
          <w:sz w:val="23"/>
          <w:szCs w:val="23"/>
          <w14:ligatures w14:val="none"/>
        </w:rPr>
        <w:t>say..</w:t>
      </w:r>
      <w:proofErr w:type="gramEnd"/>
      <w:r w:rsidRPr="00DE753C">
        <w:rPr>
          <w:rFonts w:ascii="Open Sans" w:eastAsia="Times New Roman" w:hAnsi="Open Sans" w:cs="Open Sans"/>
          <w:color w:val="333333"/>
          <w:kern w:val="0"/>
          <w:sz w:val="23"/>
          <w:szCs w:val="23"/>
          <w14:ligatures w14:val="none"/>
        </w:rPr>
        <w:t xml:space="preserve"> Thank u sir</w:t>
      </w:r>
    </w:p>
    <w:p w14:paraId="5833758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39" w:tgtFrame="_self" w:history="1">
        <w:r w:rsidRPr="00DE753C">
          <w:rPr>
            <w:rFonts w:ascii="Open Sans" w:eastAsia="Times New Roman" w:hAnsi="Open Sans" w:cs="Open Sans"/>
            <w:color w:val="FFFFFF"/>
            <w:kern w:val="0"/>
            <w:sz w:val="18"/>
            <w:szCs w:val="18"/>
            <w:u w:val="single"/>
            <w14:ligatures w14:val="none"/>
          </w:rPr>
          <w:t>Reply</w:t>
        </w:r>
      </w:hyperlink>
    </w:p>
    <w:p w14:paraId="4930057F" w14:textId="6C2910E7"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18A8601" wp14:editId="1A4535AE">
            <wp:extent cx="337820" cy="337820"/>
            <wp:effectExtent l="0" t="0" r="5080" b="5080"/>
            <wp:docPr id="5437169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24FA9FC"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40" w:history="1">
        <w:r w:rsidRPr="00DE753C">
          <w:rPr>
            <w:rFonts w:ascii="Open Sans" w:eastAsia="Times New Roman" w:hAnsi="Open Sans" w:cs="Open Sans"/>
            <w:b/>
            <w:bCs/>
            <w:caps/>
            <w:color w:val="E1704B"/>
            <w:kern w:val="0"/>
            <w:sz w:val="23"/>
            <w:szCs w:val="23"/>
            <w:u w:val="single"/>
            <w14:ligatures w14:val="none"/>
          </w:rPr>
          <w:t>UNKNOWN</w:t>
        </w:r>
      </w:hyperlink>
      <w:hyperlink r:id="rId141" w:anchor="c1521837451749117498" w:history="1">
        <w:r w:rsidRPr="00DE753C">
          <w:rPr>
            <w:rFonts w:ascii="Open Sans" w:eastAsia="Times New Roman" w:hAnsi="Open Sans" w:cs="Open Sans"/>
            <w:color w:val="888888"/>
            <w:kern w:val="0"/>
            <w:sz w:val="18"/>
            <w:szCs w:val="18"/>
            <w:u w:val="single"/>
            <w14:ligatures w14:val="none"/>
          </w:rPr>
          <w:t>26 April 2020 at 13:42</w:t>
        </w:r>
      </w:hyperlink>
    </w:p>
    <w:p w14:paraId="55390203"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proofErr w:type="gramStart"/>
      <w:r w:rsidRPr="00DE753C">
        <w:rPr>
          <w:rFonts w:ascii="Open Sans" w:eastAsia="Times New Roman" w:hAnsi="Open Sans" w:cs="Open Sans"/>
          <w:color w:val="333333"/>
          <w:kern w:val="0"/>
          <w:sz w:val="23"/>
          <w:szCs w:val="23"/>
          <w14:ligatures w14:val="none"/>
        </w:rPr>
        <w:t>Wow,I’m</w:t>
      </w:r>
      <w:proofErr w:type="gramEnd"/>
      <w:r w:rsidRPr="00DE753C">
        <w:rPr>
          <w:rFonts w:ascii="Open Sans" w:eastAsia="Times New Roman" w:hAnsi="Open Sans" w:cs="Open Sans"/>
          <w:color w:val="333333"/>
          <w:kern w:val="0"/>
          <w:sz w:val="23"/>
          <w:szCs w:val="23"/>
          <w14:ligatures w14:val="none"/>
        </w:rPr>
        <w:t xml:space="preserve"> blow away by the info. I’ve been learning from utube videos mainly persons from </w:t>
      </w:r>
      <w:proofErr w:type="gramStart"/>
      <w:r w:rsidRPr="00DE753C">
        <w:rPr>
          <w:rFonts w:ascii="Open Sans" w:eastAsia="Times New Roman" w:hAnsi="Open Sans" w:cs="Open Sans"/>
          <w:color w:val="333333"/>
          <w:kern w:val="0"/>
          <w:sz w:val="23"/>
          <w:szCs w:val="23"/>
          <w14:ligatures w14:val="none"/>
        </w:rPr>
        <w:t>Africa .</w:t>
      </w:r>
      <w:proofErr w:type="gramEnd"/>
      <w:r w:rsidRPr="00DE753C">
        <w:rPr>
          <w:rFonts w:ascii="Open Sans" w:eastAsia="Times New Roman" w:hAnsi="Open Sans" w:cs="Open Sans"/>
          <w:color w:val="333333"/>
          <w:kern w:val="0"/>
          <w:sz w:val="23"/>
          <w:szCs w:val="23"/>
          <w14:ligatures w14:val="none"/>
        </w:rPr>
        <w:t xml:space="preserve"> Because of the climate. Thank you for your information will put it to great use. Just need to figure out all I need and how to get them to Jamaica.</w:t>
      </w:r>
    </w:p>
    <w:p w14:paraId="070F024A"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42" w:tgtFrame="_self" w:history="1">
        <w:r w:rsidRPr="00DE753C">
          <w:rPr>
            <w:rFonts w:ascii="Open Sans" w:eastAsia="Times New Roman" w:hAnsi="Open Sans" w:cs="Open Sans"/>
            <w:color w:val="FFFFFF"/>
            <w:kern w:val="0"/>
            <w:sz w:val="18"/>
            <w:szCs w:val="18"/>
            <w:u w:val="single"/>
            <w14:ligatures w14:val="none"/>
          </w:rPr>
          <w:t>Reply</w:t>
        </w:r>
      </w:hyperlink>
    </w:p>
    <w:p w14:paraId="65D77226" w14:textId="49BB4EB1"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A4382F9" wp14:editId="2D69AA69">
            <wp:extent cx="337820" cy="337820"/>
            <wp:effectExtent l="0" t="0" r="5080" b="5080"/>
            <wp:docPr id="19525234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5430E8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43" w:history="1">
        <w:r w:rsidRPr="00DE753C">
          <w:rPr>
            <w:rFonts w:ascii="Open Sans" w:eastAsia="Times New Roman" w:hAnsi="Open Sans" w:cs="Open Sans"/>
            <w:b/>
            <w:bCs/>
            <w:caps/>
            <w:color w:val="E1704B"/>
            <w:kern w:val="0"/>
            <w:sz w:val="23"/>
            <w:szCs w:val="23"/>
            <w:u w:val="single"/>
            <w14:ligatures w14:val="none"/>
          </w:rPr>
          <w:t>UNKNOWN</w:t>
        </w:r>
      </w:hyperlink>
      <w:hyperlink r:id="rId144" w:anchor="c735255070621899200" w:history="1">
        <w:r w:rsidRPr="00DE753C">
          <w:rPr>
            <w:rFonts w:ascii="Open Sans" w:eastAsia="Times New Roman" w:hAnsi="Open Sans" w:cs="Open Sans"/>
            <w:color w:val="888888"/>
            <w:kern w:val="0"/>
            <w:sz w:val="18"/>
            <w:szCs w:val="18"/>
            <w:u w:val="single"/>
            <w14:ligatures w14:val="none"/>
          </w:rPr>
          <w:t>8 July 2020 at 16:13</w:t>
        </w:r>
      </w:hyperlink>
    </w:p>
    <w:p w14:paraId="4890E1AD"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Good lesson Mr Eze. In my country we have carcas meal instead if fish meal and also beans not soya so i want to know can i use the same quanties to replace thos raw materials that i cannot find here</w:t>
      </w:r>
    </w:p>
    <w:p w14:paraId="792E901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45" w:tgtFrame="_self" w:history="1">
        <w:r w:rsidRPr="00DE753C">
          <w:rPr>
            <w:rFonts w:ascii="Open Sans" w:eastAsia="Times New Roman" w:hAnsi="Open Sans" w:cs="Open Sans"/>
            <w:color w:val="FFFFFF"/>
            <w:kern w:val="0"/>
            <w:sz w:val="18"/>
            <w:szCs w:val="18"/>
            <w:u w:val="single"/>
            <w14:ligatures w14:val="none"/>
          </w:rPr>
          <w:t>Reply</w:t>
        </w:r>
      </w:hyperlink>
    </w:p>
    <w:p w14:paraId="0A5BF325" w14:textId="4A677CB8"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B043D2F" wp14:editId="00B5681B">
            <wp:extent cx="337820" cy="337820"/>
            <wp:effectExtent l="0" t="0" r="5080" b="5080"/>
            <wp:docPr id="20790319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48B8BEA"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46" w:history="1">
        <w:r w:rsidRPr="00DE753C">
          <w:rPr>
            <w:rFonts w:ascii="Open Sans" w:eastAsia="Times New Roman" w:hAnsi="Open Sans" w:cs="Open Sans"/>
            <w:b/>
            <w:bCs/>
            <w:caps/>
            <w:color w:val="E1704B"/>
            <w:kern w:val="0"/>
            <w:sz w:val="23"/>
            <w:szCs w:val="23"/>
            <w:u w:val="single"/>
            <w14:ligatures w14:val="none"/>
          </w:rPr>
          <w:t>UNKNOWN</w:t>
        </w:r>
      </w:hyperlink>
      <w:hyperlink r:id="rId147" w:anchor="c6722957458935823388" w:history="1">
        <w:r w:rsidRPr="00DE753C">
          <w:rPr>
            <w:rFonts w:ascii="Open Sans" w:eastAsia="Times New Roman" w:hAnsi="Open Sans" w:cs="Open Sans"/>
            <w:color w:val="888888"/>
            <w:kern w:val="0"/>
            <w:sz w:val="18"/>
            <w:szCs w:val="18"/>
            <w:u w:val="single"/>
            <w14:ligatures w14:val="none"/>
          </w:rPr>
          <w:t>22 July 2020 at 12:37</w:t>
        </w:r>
      </w:hyperlink>
    </w:p>
    <w:p w14:paraId="78834FB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 hope I will learn more from you</w:t>
      </w:r>
    </w:p>
    <w:p w14:paraId="609548A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48" w:tgtFrame="_self" w:history="1">
        <w:r w:rsidRPr="00DE753C">
          <w:rPr>
            <w:rFonts w:ascii="Open Sans" w:eastAsia="Times New Roman" w:hAnsi="Open Sans" w:cs="Open Sans"/>
            <w:color w:val="FFFFFF"/>
            <w:kern w:val="0"/>
            <w:sz w:val="18"/>
            <w:szCs w:val="18"/>
            <w:u w:val="single"/>
            <w14:ligatures w14:val="none"/>
          </w:rPr>
          <w:t>Reply</w:t>
        </w:r>
      </w:hyperlink>
    </w:p>
    <w:p w14:paraId="5A10817C" w14:textId="04EABCB2"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CAC0CCA" wp14:editId="437BF174">
            <wp:extent cx="337820" cy="337820"/>
            <wp:effectExtent l="0" t="0" r="5080" b="5080"/>
            <wp:docPr id="127562784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6445DF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49" w:history="1">
        <w:r w:rsidRPr="00DE753C">
          <w:rPr>
            <w:rFonts w:ascii="Open Sans" w:eastAsia="Times New Roman" w:hAnsi="Open Sans" w:cs="Open Sans"/>
            <w:b/>
            <w:bCs/>
            <w:caps/>
            <w:color w:val="E1704B"/>
            <w:kern w:val="0"/>
            <w:sz w:val="23"/>
            <w:szCs w:val="23"/>
            <w:u w:val="single"/>
            <w14:ligatures w14:val="none"/>
          </w:rPr>
          <w:t>DAWID</w:t>
        </w:r>
      </w:hyperlink>
      <w:hyperlink r:id="rId150" w:anchor="c6414341807029366274" w:history="1">
        <w:r w:rsidRPr="00DE753C">
          <w:rPr>
            <w:rFonts w:ascii="Open Sans" w:eastAsia="Times New Roman" w:hAnsi="Open Sans" w:cs="Open Sans"/>
            <w:color w:val="888888"/>
            <w:kern w:val="0"/>
            <w:sz w:val="18"/>
            <w:szCs w:val="18"/>
            <w:u w:val="single"/>
            <w14:ligatures w14:val="none"/>
          </w:rPr>
          <w:t>6 October 2020 at 09:54</w:t>
        </w:r>
      </w:hyperlink>
    </w:p>
    <w:p w14:paraId="47D4D5F8"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Enter your comment...please how can i calculate the DPC and carbohidrate content in </w:t>
      </w:r>
      <w:proofErr w:type="gramStart"/>
      <w:r w:rsidRPr="00DE753C">
        <w:rPr>
          <w:rFonts w:ascii="Open Sans" w:eastAsia="Times New Roman" w:hAnsi="Open Sans" w:cs="Open Sans"/>
          <w:color w:val="333333"/>
          <w:kern w:val="0"/>
          <w:sz w:val="23"/>
          <w:szCs w:val="23"/>
          <w14:ligatures w14:val="none"/>
        </w:rPr>
        <w:t>feeds,is</w:t>
      </w:r>
      <w:proofErr w:type="gramEnd"/>
      <w:r w:rsidRPr="00DE753C">
        <w:rPr>
          <w:rFonts w:ascii="Open Sans" w:eastAsia="Times New Roman" w:hAnsi="Open Sans" w:cs="Open Sans"/>
          <w:color w:val="333333"/>
          <w:kern w:val="0"/>
          <w:sz w:val="23"/>
          <w:szCs w:val="23"/>
          <w14:ligatures w14:val="none"/>
        </w:rPr>
        <w:t xml:space="preserve"> there a formula</w:t>
      </w:r>
    </w:p>
    <w:p w14:paraId="4B2168C1"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51" w:tgtFrame="_self" w:history="1">
        <w:r w:rsidRPr="00DE753C">
          <w:rPr>
            <w:rFonts w:ascii="Open Sans" w:eastAsia="Times New Roman" w:hAnsi="Open Sans" w:cs="Open Sans"/>
            <w:color w:val="FFFFFF"/>
            <w:kern w:val="0"/>
            <w:sz w:val="18"/>
            <w:szCs w:val="18"/>
            <w:u w:val="single"/>
            <w14:ligatures w14:val="none"/>
          </w:rPr>
          <w:t>Reply</w:t>
        </w:r>
      </w:hyperlink>
    </w:p>
    <w:p w14:paraId="5BBC8FE6" w14:textId="54E2DAC5"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F737D9E" wp14:editId="6D8CFD6B">
            <wp:extent cx="337820" cy="337820"/>
            <wp:effectExtent l="0" t="0" r="5080" b="5080"/>
            <wp:docPr id="175115760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BE957F3"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52" w:history="1">
        <w:r w:rsidRPr="00DE753C">
          <w:rPr>
            <w:rFonts w:ascii="Open Sans" w:eastAsia="Times New Roman" w:hAnsi="Open Sans" w:cs="Open Sans"/>
            <w:b/>
            <w:bCs/>
            <w:caps/>
            <w:color w:val="E1704B"/>
            <w:kern w:val="0"/>
            <w:sz w:val="23"/>
            <w:szCs w:val="23"/>
            <w:u w:val="single"/>
            <w14:ligatures w14:val="none"/>
          </w:rPr>
          <w:t>UNKNOWN</w:t>
        </w:r>
      </w:hyperlink>
      <w:hyperlink r:id="rId153" w:anchor="c4573751782888075653" w:history="1">
        <w:r w:rsidRPr="00DE753C">
          <w:rPr>
            <w:rFonts w:ascii="Open Sans" w:eastAsia="Times New Roman" w:hAnsi="Open Sans" w:cs="Open Sans"/>
            <w:color w:val="888888"/>
            <w:kern w:val="0"/>
            <w:sz w:val="18"/>
            <w:szCs w:val="18"/>
            <w:u w:val="single"/>
            <w14:ligatures w14:val="none"/>
          </w:rPr>
          <w:t>16 October 2020 at 02:29</w:t>
        </w:r>
      </w:hyperlink>
    </w:p>
    <w:p w14:paraId="71DFE69B" w14:textId="77777777" w:rsidR="00DE753C" w:rsidRPr="00DE753C" w:rsidRDefault="00DE753C" w:rsidP="00DE753C">
      <w:pPr>
        <w:shd w:val="clear" w:color="auto" w:fill="FFFFFF"/>
        <w:spacing w:after="24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An interesting lecture, more grease to your elbow.</w:t>
      </w:r>
    </w:p>
    <w:p w14:paraId="359EC6B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54" w:tgtFrame="_self" w:history="1">
        <w:r w:rsidRPr="00DE753C">
          <w:rPr>
            <w:rFonts w:ascii="Open Sans" w:eastAsia="Times New Roman" w:hAnsi="Open Sans" w:cs="Open Sans"/>
            <w:color w:val="FFFFFF"/>
            <w:kern w:val="0"/>
            <w:sz w:val="18"/>
            <w:szCs w:val="18"/>
            <w:u w:val="single"/>
            <w14:ligatures w14:val="none"/>
          </w:rPr>
          <w:t>Reply</w:t>
        </w:r>
      </w:hyperlink>
    </w:p>
    <w:p w14:paraId="273A1E71" w14:textId="71E3387E"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CA7073E" wp14:editId="7216DB2D">
            <wp:extent cx="337820" cy="337820"/>
            <wp:effectExtent l="0" t="0" r="5080" b="5080"/>
            <wp:docPr id="14435496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BAEA539"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55" w:history="1">
        <w:r w:rsidRPr="00DE753C">
          <w:rPr>
            <w:rFonts w:ascii="Open Sans" w:eastAsia="Times New Roman" w:hAnsi="Open Sans" w:cs="Open Sans"/>
            <w:b/>
            <w:bCs/>
            <w:caps/>
            <w:color w:val="E1704B"/>
            <w:kern w:val="0"/>
            <w:sz w:val="23"/>
            <w:szCs w:val="23"/>
            <w:u w:val="single"/>
            <w14:ligatures w14:val="none"/>
          </w:rPr>
          <w:t>COLLETTE</w:t>
        </w:r>
      </w:hyperlink>
      <w:hyperlink r:id="rId156" w:anchor="c4704938289217530364" w:history="1">
        <w:r w:rsidRPr="00DE753C">
          <w:rPr>
            <w:rFonts w:ascii="Open Sans" w:eastAsia="Times New Roman" w:hAnsi="Open Sans" w:cs="Open Sans"/>
            <w:color w:val="888888"/>
            <w:kern w:val="0"/>
            <w:sz w:val="18"/>
            <w:szCs w:val="18"/>
            <w:u w:val="single"/>
            <w14:ligatures w14:val="none"/>
          </w:rPr>
          <w:t>23 November 2020 at 09:06</w:t>
        </w:r>
      </w:hyperlink>
    </w:p>
    <w:p w14:paraId="7605632E"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Hello Mr eze.am a newbie in making feeds. I love to be guided on how to start doing self milling</w:t>
      </w:r>
    </w:p>
    <w:p w14:paraId="47BAD612"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57" w:tgtFrame="_self" w:history="1">
        <w:r w:rsidRPr="00DE753C">
          <w:rPr>
            <w:rFonts w:ascii="Open Sans" w:eastAsia="Times New Roman" w:hAnsi="Open Sans" w:cs="Open Sans"/>
            <w:color w:val="FFFFFF"/>
            <w:kern w:val="0"/>
            <w:sz w:val="18"/>
            <w:szCs w:val="18"/>
            <w:u w:val="single"/>
            <w14:ligatures w14:val="none"/>
          </w:rPr>
          <w:t>Reply</w:t>
        </w:r>
      </w:hyperlink>
    </w:p>
    <w:p w14:paraId="65B33BD7" w14:textId="24F02F52"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ECD9E46" wp14:editId="09BCA41A">
            <wp:extent cx="430530" cy="430530"/>
            <wp:effectExtent l="0" t="0" r="7620" b="7620"/>
            <wp:docPr id="9993585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280B9600"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58" w:history="1">
        <w:r w:rsidRPr="00DE753C">
          <w:rPr>
            <w:rFonts w:ascii="Open Sans" w:eastAsia="Times New Roman" w:hAnsi="Open Sans" w:cs="Open Sans"/>
            <w:b/>
            <w:bCs/>
            <w:caps/>
            <w:color w:val="E1704B"/>
            <w:kern w:val="0"/>
            <w:sz w:val="23"/>
            <w:szCs w:val="23"/>
            <w:u w:val="single"/>
            <w14:ligatures w14:val="none"/>
          </w:rPr>
          <w:t>SYLVESTER EZE</w:t>
        </w:r>
      </w:hyperlink>
      <w:hyperlink r:id="rId159" w:anchor="c6432479987177240203" w:history="1">
        <w:r w:rsidRPr="00DE753C">
          <w:rPr>
            <w:rFonts w:ascii="Open Sans" w:eastAsia="Times New Roman" w:hAnsi="Open Sans" w:cs="Open Sans"/>
            <w:color w:val="888888"/>
            <w:kern w:val="0"/>
            <w:sz w:val="18"/>
            <w:szCs w:val="18"/>
            <w:u w:val="single"/>
            <w14:ligatures w14:val="none"/>
          </w:rPr>
          <w:t>25 January 2021 at 11:22</w:t>
        </w:r>
      </w:hyperlink>
    </w:p>
    <w:p w14:paraId="5F86513E"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Contact me via silvereze.s@gmail.com</w:t>
      </w:r>
    </w:p>
    <w:p w14:paraId="3EE7B029"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60" w:tgtFrame="_self" w:history="1">
        <w:r w:rsidRPr="00DE753C">
          <w:rPr>
            <w:rFonts w:ascii="Open Sans" w:eastAsia="Times New Roman" w:hAnsi="Open Sans" w:cs="Open Sans"/>
            <w:b/>
            <w:bCs/>
            <w:color w:val="FFFFFF"/>
            <w:kern w:val="0"/>
            <w:sz w:val="18"/>
            <w:szCs w:val="18"/>
            <w:u w:val="single"/>
            <w14:ligatures w14:val="none"/>
          </w:rPr>
          <w:t>Reply</w:t>
        </w:r>
      </w:hyperlink>
    </w:p>
    <w:p w14:paraId="595DD94E" w14:textId="361C831E"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13DF1F2" wp14:editId="12EA005C">
            <wp:extent cx="337820" cy="337820"/>
            <wp:effectExtent l="0" t="0" r="5080" b="5080"/>
            <wp:docPr id="9261837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06658F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61" w:history="1">
        <w:r w:rsidRPr="00DE753C">
          <w:rPr>
            <w:rFonts w:ascii="Open Sans" w:eastAsia="Times New Roman" w:hAnsi="Open Sans" w:cs="Open Sans"/>
            <w:b/>
            <w:bCs/>
            <w:caps/>
            <w:color w:val="E1704B"/>
            <w:kern w:val="0"/>
            <w:sz w:val="23"/>
            <w:szCs w:val="23"/>
            <w:u w:val="single"/>
            <w14:ligatures w14:val="none"/>
          </w:rPr>
          <w:t>UNKNOWN</w:t>
        </w:r>
      </w:hyperlink>
      <w:hyperlink r:id="rId162" w:anchor="c3282470462741891992" w:history="1">
        <w:r w:rsidRPr="00DE753C">
          <w:rPr>
            <w:rFonts w:ascii="Open Sans" w:eastAsia="Times New Roman" w:hAnsi="Open Sans" w:cs="Open Sans"/>
            <w:color w:val="888888"/>
            <w:kern w:val="0"/>
            <w:sz w:val="18"/>
            <w:szCs w:val="18"/>
            <w:u w:val="single"/>
            <w14:ligatures w14:val="none"/>
          </w:rPr>
          <w:t>15 December 2020 at 09:27</w:t>
        </w:r>
      </w:hyperlink>
    </w:p>
    <w:p w14:paraId="716F7DC0"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Pls where can i get, the following materials to </w:t>
      </w:r>
      <w:proofErr w:type="gramStart"/>
      <w:r w:rsidRPr="00DE753C">
        <w:rPr>
          <w:rFonts w:ascii="Open Sans" w:eastAsia="Times New Roman" w:hAnsi="Open Sans" w:cs="Open Sans"/>
          <w:color w:val="333333"/>
          <w:kern w:val="0"/>
          <w:sz w:val="23"/>
          <w:szCs w:val="23"/>
          <w14:ligatures w14:val="none"/>
        </w:rPr>
        <w:t>purchase,I</w:t>
      </w:r>
      <w:proofErr w:type="gramEnd"/>
      <w:r w:rsidRPr="00DE753C">
        <w:rPr>
          <w:rFonts w:ascii="Open Sans" w:eastAsia="Times New Roman" w:hAnsi="Open Sans" w:cs="Open Sans"/>
          <w:color w:val="333333"/>
          <w:kern w:val="0"/>
          <w:sz w:val="23"/>
          <w:szCs w:val="23"/>
          <w14:ligatures w14:val="none"/>
        </w:rPr>
        <w:t xml:space="preserve"> am in Benin...Orego,toxin binder, supperlife, full enzyme. Thank you</w:t>
      </w:r>
    </w:p>
    <w:p w14:paraId="5D382B48"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63" w:tgtFrame="_self" w:history="1">
        <w:r w:rsidRPr="00DE753C">
          <w:rPr>
            <w:rFonts w:ascii="Open Sans" w:eastAsia="Times New Roman" w:hAnsi="Open Sans" w:cs="Open Sans"/>
            <w:color w:val="FFFFFF"/>
            <w:kern w:val="0"/>
            <w:sz w:val="18"/>
            <w:szCs w:val="18"/>
            <w:u w:val="single"/>
            <w14:ligatures w14:val="none"/>
          </w:rPr>
          <w:t>Reply</w:t>
        </w:r>
      </w:hyperlink>
    </w:p>
    <w:p w14:paraId="4EE14D09" w14:textId="7C32F4B8"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07796F9" wp14:editId="6B74D597">
            <wp:extent cx="337820" cy="337820"/>
            <wp:effectExtent l="0" t="0" r="5080" b="5080"/>
            <wp:docPr id="4688481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45530FB"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64" w:history="1">
        <w:r w:rsidRPr="00DE753C">
          <w:rPr>
            <w:rFonts w:ascii="Open Sans" w:eastAsia="Times New Roman" w:hAnsi="Open Sans" w:cs="Open Sans"/>
            <w:b/>
            <w:bCs/>
            <w:caps/>
            <w:color w:val="E1704B"/>
            <w:kern w:val="0"/>
            <w:sz w:val="23"/>
            <w:szCs w:val="23"/>
            <w:u w:val="single"/>
            <w14:ligatures w14:val="none"/>
          </w:rPr>
          <w:t>UNKNOWN</w:t>
        </w:r>
      </w:hyperlink>
      <w:hyperlink r:id="rId165" w:anchor="c7598410782795247145" w:history="1">
        <w:r w:rsidRPr="00DE753C">
          <w:rPr>
            <w:rFonts w:ascii="Open Sans" w:eastAsia="Times New Roman" w:hAnsi="Open Sans" w:cs="Open Sans"/>
            <w:color w:val="888888"/>
            <w:kern w:val="0"/>
            <w:sz w:val="18"/>
            <w:szCs w:val="18"/>
            <w:u w:val="single"/>
            <w14:ligatures w14:val="none"/>
          </w:rPr>
          <w:t>8 June 2021 at 05:57</w:t>
        </w:r>
      </w:hyperlink>
    </w:p>
    <w:p w14:paraId="4344D770"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08032346413</w:t>
      </w:r>
      <w:r w:rsidRPr="00DE753C">
        <w:rPr>
          <w:rFonts w:ascii="Open Sans" w:eastAsia="Times New Roman" w:hAnsi="Open Sans" w:cs="Open Sans"/>
          <w:color w:val="333333"/>
          <w:kern w:val="0"/>
          <w:sz w:val="23"/>
          <w:szCs w:val="23"/>
          <w14:ligatures w14:val="none"/>
        </w:rPr>
        <w:br/>
        <w:t>jibolasuccess@gmail.com</w:t>
      </w:r>
    </w:p>
    <w:p w14:paraId="4309BDC0"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66" w:tgtFrame="_self" w:history="1">
        <w:r w:rsidRPr="00DE753C">
          <w:rPr>
            <w:rFonts w:ascii="Open Sans" w:eastAsia="Times New Roman" w:hAnsi="Open Sans" w:cs="Open Sans"/>
            <w:b/>
            <w:bCs/>
            <w:color w:val="FFFFFF"/>
            <w:kern w:val="0"/>
            <w:sz w:val="18"/>
            <w:szCs w:val="18"/>
            <w:u w:val="single"/>
            <w14:ligatures w14:val="none"/>
          </w:rPr>
          <w:t>Reply</w:t>
        </w:r>
      </w:hyperlink>
    </w:p>
    <w:p w14:paraId="67C15553" w14:textId="309A50C9"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6E7A1ED" wp14:editId="4F0C9419">
            <wp:extent cx="337820" cy="337820"/>
            <wp:effectExtent l="0" t="0" r="5080" b="5080"/>
            <wp:docPr id="17227483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EF3448A"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67" w:history="1">
        <w:r w:rsidRPr="00DE753C">
          <w:rPr>
            <w:rFonts w:ascii="Open Sans" w:eastAsia="Times New Roman" w:hAnsi="Open Sans" w:cs="Open Sans"/>
            <w:b/>
            <w:bCs/>
            <w:caps/>
            <w:color w:val="E1704B"/>
            <w:kern w:val="0"/>
            <w:sz w:val="23"/>
            <w:szCs w:val="23"/>
            <w:u w:val="single"/>
            <w14:ligatures w14:val="none"/>
          </w:rPr>
          <w:t>RMG LEATHERCRAFT</w:t>
        </w:r>
      </w:hyperlink>
      <w:hyperlink r:id="rId168" w:anchor="c8674936639505874753" w:history="1">
        <w:r w:rsidRPr="00DE753C">
          <w:rPr>
            <w:rFonts w:ascii="Open Sans" w:eastAsia="Times New Roman" w:hAnsi="Open Sans" w:cs="Open Sans"/>
            <w:color w:val="888888"/>
            <w:kern w:val="0"/>
            <w:sz w:val="18"/>
            <w:szCs w:val="18"/>
            <w:u w:val="single"/>
            <w14:ligatures w14:val="none"/>
          </w:rPr>
          <w:t>13 January 2021 at 04:49</w:t>
        </w:r>
      </w:hyperlink>
    </w:p>
    <w:p w14:paraId="559957D8"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Quite helpful we still more guidance from zim thanks continue educating pple as africans we can do it</w:t>
      </w:r>
    </w:p>
    <w:p w14:paraId="76CBE11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69" w:tgtFrame="_self" w:history="1">
        <w:r w:rsidRPr="00DE753C">
          <w:rPr>
            <w:rFonts w:ascii="Open Sans" w:eastAsia="Times New Roman" w:hAnsi="Open Sans" w:cs="Open Sans"/>
            <w:color w:val="FFFFFF"/>
            <w:kern w:val="0"/>
            <w:sz w:val="18"/>
            <w:szCs w:val="18"/>
            <w:u w:val="single"/>
            <w14:ligatures w14:val="none"/>
          </w:rPr>
          <w:t>Reply</w:t>
        </w:r>
      </w:hyperlink>
    </w:p>
    <w:p w14:paraId="06873794" w14:textId="34F834AC"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F3BE846" wp14:editId="5BCBD005">
            <wp:extent cx="337820" cy="337820"/>
            <wp:effectExtent l="0" t="0" r="5080" b="5080"/>
            <wp:docPr id="4742532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C6BE4F0"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70" w:history="1">
        <w:r w:rsidRPr="00DE753C">
          <w:rPr>
            <w:rFonts w:ascii="Open Sans" w:eastAsia="Times New Roman" w:hAnsi="Open Sans" w:cs="Open Sans"/>
            <w:b/>
            <w:bCs/>
            <w:caps/>
            <w:color w:val="E1704B"/>
            <w:kern w:val="0"/>
            <w:sz w:val="23"/>
            <w:szCs w:val="23"/>
            <w:u w:val="single"/>
            <w14:ligatures w14:val="none"/>
          </w:rPr>
          <w:t>UNKNOWN</w:t>
        </w:r>
      </w:hyperlink>
      <w:hyperlink r:id="rId171" w:anchor="c9179886464080481058" w:history="1">
        <w:r w:rsidRPr="00DE753C">
          <w:rPr>
            <w:rFonts w:ascii="Open Sans" w:eastAsia="Times New Roman" w:hAnsi="Open Sans" w:cs="Open Sans"/>
            <w:color w:val="888888"/>
            <w:kern w:val="0"/>
            <w:sz w:val="18"/>
            <w:szCs w:val="18"/>
            <w:u w:val="single"/>
            <w14:ligatures w14:val="none"/>
          </w:rPr>
          <w:t>14 January 2021 at 04:42</w:t>
        </w:r>
      </w:hyperlink>
    </w:p>
    <w:p w14:paraId="223A793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Nice directions on feed formulation, I got the message perfectly, hoping to be part of the business soon, to stop spending much on feed. Thanks sir.</w:t>
      </w:r>
    </w:p>
    <w:p w14:paraId="38483ADF"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72" w:tgtFrame="_self" w:history="1">
        <w:r w:rsidRPr="00DE753C">
          <w:rPr>
            <w:rFonts w:ascii="Open Sans" w:eastAsia="Times New Roman" w:hAnsi="Open Sans" w:cs="Open Sans"/>
            <w:color w:val="FFFFFF"/>
            <w:kern w:val="0"/>
            <w:sz w:val="18"/>
            <w:szCs w:val="18"/>
            <w:u w:val="single"/>
            <w14:ligatures w14:val="none"/>
          </w:rPr>
          <w:t>Reply</w:t>
        </w:r>
      </w:hyperlink>
    </w:p>
    <w:p w14:paraId="46075055" w14:textId="3E68D958"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84AA3EB" wp14:editId="36FDB72C">
            <wp:extent cx="337820" cy="337820"/>
            <wp:effectExtent l="0" t="0" r="5080" b="5080"/>
            <wp:docPr id="13619563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21A1A61F"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73" w:history="1">
        <w:r w:rsidRPr="00DE753C">
          <w:rPr>
            <w:rFonts w:ascii="Open Sans" w:eastAsia="Times New Roman" w:hAnsi="Open Sans" w:cs="Open Sans"/>
            <w:b/>
            <w:bCs/>
            <w:caps/>
            <w:color w:val="E1704B"/>
            <w:kern w:val="0"/>
            <w:sz w:val="23"/>
            <w:szCs w:val="23"/>
            <w:u w:val="single"/>
            <w14:ligatures w14:val="none"/>
          </w:rPr>
          <w:t>UNKNOWN</w:t>
        </w:r>
      </w:hyperlink>
      <w:hyperlink r:id="rId174" w:anchor="c3907317871694766818" w:history="1">
        <w:r w:rsidRPr="00DE753C">
          <w:rPr>
            <w:rFonts w:ascii="Open Sans" w:eastAsia="Times New Roman" w:hAnsi="Open Sans" w:cs="Open Sans"/>
            <w:color w:val="888888"/>
            <w:kern w:val="0"/>
            <w:sz w:val="18"/>
            <w:szCs w:val="18"/>
            <w:u w:val="single"/>
            <w14:ligatures w14:val="none"/>
          </w:rPr>
          <w:t>24 January 2021 at 02:02</w:t>
        </w:r>
      </w:hyperlink>
    </w:p>
    <w:p w14:paraId="516EB38D"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Concerning the maize ingredient, should the farmer use yellow maize or white maize?</w:t>
      </w:r>
    </w:p>
    <w:p w14:paraId="1EEAFC38"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75" w:tgtFrame="_self" w:history="1">
        <w:r w:rsidRPr="00DE753C">
          <w:rPr>
            <w:rFonts w:ascii="Open Sans" w:eastAsia="Times New Roman" w:hAnsi="Open Sans" w:cs="Open Sans"/>
            <w:color w:val="FFFFFF"/>
            <w:kern w:val="0"/>
            <w:sz w:val="18"/>
            <w:szCs w:val="18"/>
            <w:u w:val="single"/>
            <w14:ligatures w14:val="none"/>
          </w:rPr>
          <w:t>Reply</w:t>
        </w:r>
      </w:hyperlink>
    </w:p>
    <w:p w14:paraId="37DABB93" w14:textId="40DCBE4E"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527F23B8" wp14:editId="14FCC9F7">
            <wp:extent cx="430530" cy="430530"/>
            <wp:effectExtent l="0" t="0" r="7620" b="7620"/>
            <wp:docPr id="5016747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5D5AB7F7"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76" w:history="1">
        <w:r w:rsidRPr="00DE753C">
          <w:rPr>
            <w:rFonts w:ascii="Open Sans" w:eastAsia="Times New Roman" w:hAnsi="Open Sans" w:cs="Open Sans"/>
            <w:b/>
            <w:bCs/>
            <w:caps/>
            <w:color w:val="E1704B"/>
            <w:kern w:val="0"/>
            <w:sz w:val="23"/>
            <w:szCs w:val="23"/>
            <w:u w:val="single"/>
            <w14:ligatures w14:val="none"/>
          </w:rPr>
          <w:t>SYLVESTER EZE</w:t>
        </w:r>
      </w:hyperlink>
      <w:hyperlink r:id="rId177" w:anchor="c680766989991569388" w:history="1">
        <w:r w:rsidRPr="00DE753C">
          <w:rPr>
            <w:rFonts w:ascii="Open Sans" w:eastAsia="Times New Roman" w:hAnsi="Open Sans" w:cs="Open Sans"/>
            <w:color w:val="888888"/>
            <w:kern w:val="0"/>
            <w:sz w:val="18"/>
            <w:szCs w:val="18"/>
            <w:u w:val="single"/>
            <w14:ligatures w14:val="none"/>
          </w:rPr>
          <w:t>25 January 2021 at 11:21</w:t>
        </w:r>
      </w:hyperlink>
    </w:p>
    <w:p w14:paraId="7C505618"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Any type of maize would do but yellow maize is the best</w:t>
      </w:r>
    </w:p>
    <w:p w14:paraId="3103CEFB" w14:textId="1EF4AC1A" w:rsidR="00DE753C" w:rsidRPr="00DE753C" w:rsidRDefault="00DE753C" w:rsidP="00DE753C">
      <w:pPr>
        <w:numPr>
          <w:ilvl w:val="1"/>
          <w:numId w:val="82"/>
        </w:numPr>
        <w:shd w:val="clear" w:color="auto" w:fill="FFFFFF"/>
        <w:spacing w:after="240" w:line="240" w:lineRule="auto"/>
        <w:ind w:left="2340"/>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28A3045" wp14:editId="48988A0B">
            <wp:extent cx="337820" cy="337820"/>
            <wp:effectExtent l="0" t="0" r="5080" b="5080"/>
            <wp:docPr id="21083428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A283B30" w14:textId="77777777" w:rsidR="00DE753C" w:rsidRPr="00DE753C" w:rsidRDefault="00DE753C" w:rsidP="00DE753C">
      <w:pPr>
        <w:shd w:val="clear" w:color="auto" w:fill="FFFFFF"/>
        <w:spacing w:after="120" w:line="555" w:lineRule="atLeast"/>
        <w:ind w:left="2340"/>
        <w:rPr>
          <w:rFonts w:ascii="Open Sans" w:eastAsia="Times New Roman" w:hAnsi="Open Sans" w:cs="Open Sans"/>
          <w:color w:val="333333"/>
          <w:kern w:val="0"/>
          <w:sz w:val="23"/>
          <w:szCs w:val="23"/>
          <w14:ligatures w14:val="none"/>
        </w:rPr>
      </w:pPr>
      <w:hyperlink r:id="rId178" w:history="1">
        <w:r w:rsidRPr="00DE753C">
          <w:rPr>
            <w:rFonts w:ascii="Open Sans" w:eastAsia="Times New Roman" w:hAnsi="Open Sans" w:cs="Open Sans"/>
            <w:b/>
            <w:bCs/>
            <w:caps/>
            <w:color w:val="E1704B"/>
            <w:kern w:val="0"/>
            <w:sz w:val="23"/>
            <w:szCs w:val="23"/>
            <w:u w:val="single"/>
            <w14:ligatures w14:val="none"/>
          </w:rPr>
          <w:t>MR. AZIZ</w:t>
        </w:r>
      </w:hyperlink>
      <w:hyperlink r:id="rId179" w:anchor="c4650124417236056339" w:history="1">
        <w:r w:rsidRPr="00DE753C">
          <w:rPr>
            <w:rFonts w:ascii="Open Sans" w:eastAsia="Times New Roman" w:hAnsi="Open Sans" w:cs="Open Sans"/>
            <w:color w:val="888888"/>
            <w:kern w:val="0"/>
            <w:sz w:val="18"/>
            <w:szCs w:val="18"/>
            <w:u w:val="single"/>
            <w14:ligatures w14:val="none"/>
          </w:rPr>
          <w:t>30 April 2021 at 10:11</w:t>
        </w:r>
      </w:hyperlink>
    </w:p>
    <w:p w14:paraId="74738FA1" w14:textId="77777777" w:rsidR="00DE753C" w:rsidRPr="00DE753C" w:rsidRDefault="00DE753C" w:rsidP="00DE753C">
      <w:pPr>
        <w:shd w:val="clear" w:color="auto" w:fill="FFFFFF"/>
        <w:spacing w:after="120" w:line="240" w:lineRule="auto"/>
        <w:ind w:left="234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The soya bens should it be roasted or it should be use raw like that</w:t>
      </w:r>
    </w:p>
    <w:p w14:paraId="105A029C" w14:textId="77777777" w:rsidR="00DE753C" w:rsidRPr="00DE753C" w:rsidRDefault="00DE753C" w:rsidP="00DE753C">
      <w:pPr>
        <w:shd w:val="clear" w:color="auto" w:fill="FFFFFF"/>
        <w:spacing w:after="0" w:line="240" w:lineRule="auto"/>
        <w:ind w:left="2340"/>
        <w:rPr>
          <w:rFonts w:ascii="Open Sans" w:eastAsia="Times New Roman" w:hAnsi="Open Sans" w:cs="Open Sans"/>
          <w:color w:val="333333"/>
          <w:kern w:val="0"/>
          <w:sz w:val="23"/>
          <w:szCs w:val="23"/>
          <w14:ligatures w14:val="none"/>
        </w:rPr>
      </w:pPr>
      <w:hyperlink r:id="rId180" w:tgtFrame="_self" w:history="1">
        <w:r w:rsidRPr="00DE753C">
          <w:rPr>
            <w:rFonts w:ascii="Open Sans" w:eastAsia="Times New Roman" w:hAnsi="Open Sans" w:cs="Open Sans"/>
            <w:b/>
            <w:bCs/>
            <w:color w:val="FFFFFF"/>
            <w:kern w:val="0"/>
            <w:sz w:val="18"/>
            <w:szCs w:val="18"/>
            <w:u w:val="single"/>
            <w14:ligatures w14:val="none"/>
          </w:rPr>
          <w:t>Reply</w:t>
        </w:r>
      </w:hyperlink>
    </w:p>
    <w:p w14:paraId="6822DC88" w14:textId="4F8149E7"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A6AAC85" wp14:editId="50B87585">
            <wp:extent cx="337820" cy="337820"/>
            <wp:effectExtent l="0" t="0" r="5080" b="5080"/>
            <wp:docPr id="6610594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C7340A6"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81" w:history="1">
        <w:r w:rsidRPr="00DE753C">
          <w:rPr>
            <w:rFonts w:ascii="Open Sans" w:eastAsia="Times New Roman" w:hAnsi="Open Sans" w:cs="Open Sans"/>
            <w:b/>
            <w:bCs/>
            <w:caps/>
            <w:color w:val="E1704B"/>
            <w:kern w:val="0"/>
            <w:sz w:val="23"/>
            <w:szCs w:val="23"/>
            <w:u w:val="single"/>
            <w14:ligatures w14:val="none"/>
          </w:rPr>
          <w:t>UNKNOWN</w:t>
        </w:r>
      </w:hyperlink>
      <w:hyperlink r:id="rId182" w:anchor="c7170798144691849880" w:history="1">
        <w:r w:rsidRPr="00DE753C">
          <w:rPr>
            <w:rFonts w:ascii="Open Sans" w:eastAsia="Times New Roman" w:hAnsi="Open Sans" w:cs="Open Sans"/>
            <w:color w:val="888888"/>
            <w:kern w:val="0"/>
            <w:sz w:val="18"/>
            <w:szCs w:val="18"/>
            <w:u w:val="single"/>
            <w14:ligatures w14:val="none"/>
          </w:rPr>
          <w:t>1 March 2021 at 06:01</w:t>
        </w:r>
      </w:hyperlink>
    </w:p>
    <w:p w14:paraId="0C83E1B8"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Am just going through your journals. Is highly inspiring. Many thanks sir.</w:t>
      </w:r>
    </w:p>
    <w:p w14:paraId="3A771946"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83" w:tgtFrame="_self" w:history="1">
        <w:r w:rsidRPr="00DE753C">
          <w:rPr>
            <w:rFonts w:ascii="Open Sans" w:eastAsia="Times New Roman" w:hAnsi="Open Sans" w:cs="Open Sans"/>
            <w:color w:val="FFFFFF"/>
            <w:kern w:val="0"/>
            <w:sz w:val="18"/>
            <w:szCs w:val="18"/>
            <w:u w:val="single"/>
            <w14:ligatures w14:val="none"/>
          </w:rPr>
          <w:t>Reply</w:t>
        </w:r>
      </w:hyperlink>
    </w:p>
    <w:p w14:paraId="06116C93" w14:textId="5FCCA39E"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969420F" wp14:editId="7D1312FE">
            <wp:extent cx="337820" cy="337820"/>
            <wp:effectExtent l="0" t="0" r="5080" b="5080"/>
            <wp:docPr id="18568510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57EE438"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84" w:history="1">
        <w:r w:rsidRPr="00DE753C">
          <w:rPr>
            <w:rFonts w:ascii="Open Sans" w:eastAsia="Times New Roman" w:hAnsi="Open Sans" w:cs="Open Sans"/>
            <w:b/>
            <w:bCs/>
            <w:caps/>
            <w:color w:val="E1704B"/>
            <w:kern w:val="0"/>
            <w:sz w:val="23"/>
            <w:szCs w:val="23"/>
            <w:u w:val="single"/>
            <w14:ligatures w14:val="none"/>
          </w:rPr>
          <w:t>ABRAHAM</w:t>
        </w:r>
      </w:hyperlink>
      <w:hyperlink r:id="rId185" w:anchor="c3693682547363280762" w:history="1">
        <w:r w:rsidRPr="00DE753C">
          <w:rPr>
            <w:rFonts w:ascii="Open Sans" w:eastAsia="Times New Roman" w:hAnsi="Open Sans" w:cs="Open Sans"/>
            <w:color w:val="888888"/>
            <w:kern w:val="0"/>
            <w:sz w:val="18"/>
            <w:szCs w:val="18"/>
            <w:u w:val="single"/>
            <w14:ligatures w14:val="none"/>
          </w:rPr>
          <w:t>15 March 2021 at 13:05</w:t>
        </w:r>
      </w:hyperlink>
    </w:p>
    <w:p w14:paraId="5006279D"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Where can I buy the raw materials for feed production.</w:t>
      </w:r>
    </w:p>
    <w:p w14:paraId="172A81C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86" w:tgtFrame="_self" w:history="1">
        <w:r w:rsidRPr="00DE753C">
          <w:rPr>
            <w:rFonts w:ascii="Open Sans" w:eastAsia="Times New Roman" w:hAnsi="Open Sans" w:cs="Open Sans"/>
            <w:color w:val="FFFFFF"/>
            <w:kern w:val="0"/>
            <w:sz w:val="18"/>
            <w:szCs w:val="18"/>
            <w:u w:val="single"/>
            <w14:ligatures w14:val="none"/>
          </w:rPr>
          <w:t>Reply</w:t>
        </w:r>
      </w:hyperlink>
    </w:p>
    <w:p w14:paraId="54C0D381" w14:textId="74E7AC66"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61807D3" wp14:editId="2C8B3E74">
            <wp:extent cx="337820" cy="337820"/>
            <wp:effectExtent l="0" t="0" r="5080" b="5080"/>
            <wp:docPr id="13334843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47EE883"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87" w:history="1">
        <w:r w:rsidRPr="00DE753C">
          <w:rPr>
            <w:rFonts w:ascii="Open Sans" w:eastAsia="Times New Roman" w:hAnsi="Open Sans" w:cs="Open Sans"/>
            <w:b/>
            <w:bCs/>
            <w:caps/>
            <w:color w:val="E1704B"/>
            <w:kern w:val="0"/>
            <w:sz w:val="23"/>
            <w:szCs w:val="23"/>
            <w:u w:val="single"/>
            <w14:ligatures w14:val="none"/>
          </w:rPr>
          <w:t>ABRAHAM</w:t>
        </w:r>
      </w:hyperlink>
      <w:hyperlink r:id="rId188" w:anchor="c3398593608829060827" w:history="1">
        <w:r w:rsidRPr="00DE753C">
          <w:rPr>
            <w:rFonts w:ascii="Open Sans" w:eastAsia="Times New Roman" w:hAnsi="Open Sans" w:cs="Open Sans"/>
            <w:color w:val="888888"/>
            <w:kern w:val="0"/>
            <w:sz w:val="18"/>
            <w:szCs w:val="18"/>
            <w:u w:val="single"/>
            <w14:ligatures w14:val="none"/>
          </w:rPr>
          <w:t>15 March 2021 at 13:08</w:t>
        </w:r>
      </w:hyperlink>
    </w:p>
    <w:p w14:paraId="13AAAB9B"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Thank you very much for putting down this information </w:t>
      </w:r>
      <w:proofErr w:type="gramStart"/>
      <w:r w:rsidRPr="00DE753C">
        <w:rPr>
          <w:rFonts w:ascii="Open Sans" w:eastAsia="Times New Roman" w:hAnsi="Open Sans" w:cs="Open Sans"/>
          <w:color w:val="333333"/>
          <w:kern w:val="0"/>
          <w:sz w:val="23"/>
          <w:szCs w:val="23"/>
          <w14:ligatures w14:val="none"/>
        </w:rPr>
        <w:t>here ,</w:t>
      </w:r>
      <w:proofErr w:type="gramEnd"/>
      <w:r w:rsidRPr="00DE753C">
        <w:rPr>
          <w:rFonts w:ascii="Open Sans" w:eastAsia="Times New Roman" w:hAnsi="Open Sans" w:cs="Open Sans"/>
          <w:color w:val="333333"/>
          <w:kern w:val="0"/>
          <w:sz w:val="23"/>
          <w:szCs w:val="23"/>
          <w14:ligatures w14:val="none"/>
        </w:rPr>
        <w:t xml:space="preserve"> I look forward to start formulating my own feed .</w:t>
      </w:r>
    </w:p>
    <w:p w14:paraId="15860DC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89" w:tgtFrame="_self" w:history="1">
        <w:r w:rsidRPr="00DE753C">
          <w:rPr>
            <w:rFonts w:ascii="Open Sans" w:eastAsia="Times New Roman" w:hAnsi="Open Sans" w:cs="Open Sans"/>
            <w:color w:val="FFFFFF"/>
            <w:kern w:val="0"/>
            <w:sz w:val="18"/>
            <w:szCs w:val="18"/>
            <w:u w:val="single"/>
            <w14:ligatures w14:val="none"/>
          </w:rPr>
          <w:t>Reply</w:t>
        </w:r>
      </w:hyperlink>
    </w:p>
    <w:p w14:paraId="52CAAB02" w14:textId="20EECA1C"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2F10358" wp14:editId="73265744">
            <wp:extent cx="337820" cy="337820"/>
            <wp:effectExtent l="0" t="0" r="5080" b="5080"/>
            <wp:docPr id="9597400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40F5C45"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90" w:history="1">
        <w:r w:rsidRPr="00DE753C">
          <w:rPr>
            <w:rFonts w:ascii="Open Sans" w:eastAsia="Times New Roman" w:hAnsi="Open Sans" w:cs="Open Sans"/>
            <w:b/>
            <w:bCs/>
            <w:caps/>
            <w:color w:val="E1704B"/>
            <w:kern w:val="0"/>
            <w:sz w:val="23"/>
            <w:szCs w:val="23"/>
            <w:u w:val="single"/>
            <w14:ligatures w14:val="none"/>
          </w:rPr>
          <w:t>UNKNOWN</w:t>
        </w:r>
      </w:hyperlink>
      <w:hyperlink r:id="rId191" w:anchor="c3500615881835959316" w:history="1">
        <w:r w:rsidRPr="00DE753C">
          <w:rPr>
            <w:rFonts w:ascii="Open Sans" w:eastAsia="Times New Roman" w:hAnsi="Open Sans" w:cs="Open Sans"/>
            <w:color w:val="888888"/>
            <w:kern w:val="0"/>
            <w:sz w:val="18"/>
            <w:szCs w:val="18"/>
            <w:u w:val="single"/>
            <w14:ligatures w14:val="none"/>
          </w:rPr>
          <w:t>16 March 2021 at 08:09</w:t>
        </w:r>
      </w:hyperlink>
    </w:p>
    <w:p w14:paraId="1C53962A"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Good afternoon, please I want to go into feed production, please how can I get to you on WhatsApp, this is my WhatsApp number 09050950091 thank you sir</w:t>
      </w:r>
    </w:p>
    <w:p w14:paraId="4DB48D98"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92" w:tgtFrame="_self" w:history="1">
        <w:r w:rsidRPr="00DE753C">
          <w:rPr>
            <w:rFonts w:ascii="Open Sans" w:eastAsia="Times New Roman" w:hAnsi="Open Sans" w:cs="Open Sans"/>
            <w:color w:val="FFFFFF"/>
            <w:kern w:val="0"/>
            <w:sz w:val="18"/>
            <w:szCs w:val="18"/>
            <w:u w:val="single"/>
            <w14:ligatures w14:val="none"/>
          </w:rPr>
          <w:t>Reply</w:t>
        </w:r>
      </w:hyperlink>
    </w:p>
    <w:p w14:paraId="22A8CCDF" w14:textId="377160FA"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31A0AB5" wp14:editId="1EEE4FA0">
            <wp:extent cx="337820" cy="337820"/>
            <wp:effectExtent l="0" t="0" r="5080" b="5080"/>
            <wp:docPr id="21410666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0C859E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93" w:history="1">
        <w:r w:rsidRPr="00DE753C">
          <w:rPr>
            <w:rFonts w:ascii="Open Sans" w:eastAsia="Times New Roman" w:hAnsi="Open Sans" w:cs="Open Sans"/>
            <w:b/>
            <w:bCs/>
            <w:caps/>
            <w:color w:val="E1704B"/>
            <w:kern w:val="0"/>
            <w:sz w:val="23"/>
            <w:szCs w:val="23"/>
            <w:u w:val="single"/>
            <w14:ligatures w14:val="none"/>
          </w:rPr>
          <w:t>FOCUS</w:t>
        </w:r>
      </w:hyperlink>
      <w:hyperlink r:id="rId194" w:anchor="c1932859498313982261" w:history="1">
        <w:r w:rsidRPr="00DE753C">
          <w:rPr>
            <w:rFonts w:ascii="Open Sans" w:eastAsia="Times New Roman" w:hAnsi="Open Sans" w:cs="Open Sans"/>
            <w:color w:val="888888"/>
            <w:kern w:val="0"/>
            <w:sz w:val="18"/>
            <w:szCs w:val="18"/>
            <w:u w:val="single"/>
            <w14:ligatures w14:val="none"/>
          </w:rPr>
          <w:t>24 March 2021 at 09:11</w:t>
        </w:r>
      </w:hyperlink>
    </w:p>
    <w:p w14:paraId="612D08E5"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Formula for preparing day old layer feed. Am in ghana</w:t>
      </w:r>
    </w:p>
    <w:p w14:paraId="17BB1236"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95" w:tgtFrame="_self" w:history="1">
        <w:r w:rsidRPr="00DE753C">
          <w:rPr>
            <w:rFonts w:ascii="Open Sans" w:eastAsia="Times New Roman" w:hAnsi="Open Sans" w:cs="Open Sans"/>
            <w:color w:val="FFFFFF"/>
            <w:kern w:val="0"/>
            <w:sz w:val="18"/>
            <w:szCs w:val="18"/>
            <w:u w:val="single"/>
            <w14:ligatures w14:val="none"/>
          </w:rPr>
          <w:t>Reply</w:t>
        </w:r>
      </w:hyperlink>
    </w:p>
    <w:p w14:paraId="7EB64CFF" w14:textId="1FB74D92"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9197D05" wp14:editId="0F61383E">
            <wp:extent cx="337820" cy="337820"/>
            <wp:effectExtent l="0" t="0" r="5080" b="5080"/>
            <wp:docPr id="2490730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2B4D95C"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96" w:history="1">
        <w:r w:rsidRPr="00DE753C">
          <w:rPr>
            <w:rFonts w:ascii="Open Sans" w:eastAsia="Times New Roman" w:hAnsi="Open Sans" w:cs="Open Sans"/>
            <w:b/>
            <w:bCs/>
            <w:caps/>
            <w:color w:val="E1704B"/>
            <w:kern w:val="0"/>
            <w:sz w:val="23"/>
            <w:szCs w:val="23"/>
            <w:u w:val="single"/>
            <w14:ligatures w14:val="none"/>
          </w:rPr>
          <w:t>KUTOSI</w:t>
        </w:r>
      </w:hyperlink>
      <w:hyperlink r:id="rId197" w:anchor="c2169152411015634746" w:history="1">
        <w:r w:rsidRPr="00DE753C">
          <w:rPr>
            <w:rFonts w:ascii="Open Sans" w:eastAsia="Times New Roman" w:hAnsi="Open Sans" w:cs="Open Sans"/>
            <w:color w:val="888888"/>
            <w:kern w:val="0"/>
            <w:sz w:val="18"/>
            <w:szCs w:val="18"/>
            <w:u w:val="single"/>
            <w14:ligatures w14:val="none"/>
          </w:rPr>
          <w:t>31 March 2021 at 02:16</w:t>
        </w:r>
      </w:hyperlink>
    </w:p>
    <w:p w14:paraId="5F0368AD"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what is the metabolizable energy of the raw materials in Kcal/Kg</w:t>
      </w:r>
    </w:p>
    <w:p w14:paraId="20D38EEA"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198" w:tgtFrame="_self" w:history="1">
        <w:r w:rsidRPr="00DE753C">
          <w:rPr>
            <w:rFonts w:ascii="Open Sans" w:eastAsia="Times New Roman" w:hAnsi="Open Sans" w:cs="Open Sans"/>
            <w:color w:val="FFFFFF"/>
            <w:kern w:val="0"/>
            <w:sz w:val="18"/>
            <w:szCs w:val="18"/>
            <w:u w:val="single"/>
            <w14:ligatures w14:val="none"/>
          </w:rPr>
          <w:t>Reply</w:t>
        </w:r>
      </w:hyperlink>
    </w:p>
    <w:p w14:paraId="6F1E6738" w14:textId="49525711"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1DE1CA9" wp14:editId="3F55600B">
            <wp:extent cx="337820" cy="337820"/>
            <wp:effectExtent l="0" t="0" r="5080" b="5080"/>
            <wp:docPr id="15203328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C6AC2BB"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199" w:history="1">
        <w:r w:rsidRPr="00DE753C">
          <w:rPr>
            <w:rFonts w:ascii="Open Sans" w:eastAsia="Times New Roman" w:hAnsi="Open Sans" w:cs="Open Sans"/>
            <w:b/>
            <w:bCs/>
            <w:caps/>
            <w:color w:val="E1704B"/>
            <w:kern w:val="0"/>
            <w:sz w:val="23"/>
            <w:szCs w:val="23"/>
            <w:u w:val="single"/>
            <w14:ligatures w14:val="none"/>
          </w:rPr>
          <w:t>UNKNOWN</w:t>
        </w:r>
      </w:hyperlink>
      <w:hyperlink r:id="rId200" w:anchor="c8136255967689403511" w:history="1">
        <w:r w:rsidRPr="00DE753C">
          <w:rPr>
            <w:rFonts w:ascii="Open Sans" w:eastAsia="Times New Roman" w:hAnsi="Open Sans" w:cs="Open Sans"/>
            <w:color w:val="888888"/>
            <w:kern w:val="0"/>
            <w:sz w:val="18"/>
            <w:szCs w:val="18"/>
            <w:u w:val="single"/>
            <w14:ligatures w14:val="none"/>
          </w:rPr>
          <w:t>2 April 2021 at 22:42</w:t>
        </w:r>
      </w:hyperlink>
    </w:p>
    <w:p w14:paraId="26BD75A6"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good day mr eze my question </w:t>
      </w:r>
      <w:proofErr w:type="gramStart"/>
      <w:r w:rsidRPr="00DE753C">
        <w:rPr>
          <w:rFonts w:ascii="Open Sans" w:eastAsia="Times New Roman" w:hAnsi="Open Sans" w:cs="Open Sans"/>
          <w:color w:val="333333"/>
          <w:kern w:val="0"/>
          <w:sz w:val="23"/>
          <w:szCs w:val="23"/>
          <w14:ligatures w14:val="none"/>
        </w:rPr>
        <w:t>is..</w:t>
      </w:r>
      <w:proofErr w:type="gramEnd"/>
      <w:r w:rsidRPr="00DE753C">
        <w:rPr>
          <w:rFonts w:ascii="Open Sans" w:eastAsia="Times New Roman" w:hAnsi="Open Sans" w:cs="Open Sans"/>
          <w:color w:val="333333"/>
          <w:kern w:val="0"/>
          <w:sz w:val="23"/>
          <w:szCs w:val="23"/>
          <w14:ligatures w14:val="none"/>
        </w:rPr>
        <w:t xml:space="preserve"> is your formulation of feeds as i have seen option 1 and 2 are ready to feed right after mixing all this stuff or storing it or something? thank you</w:t>
      </w:r>
    </w:p>
    <w:p w14:paraId="4D572291"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01" w:tgtFrame="_self" w:history="1">
        <w:r w:rsidRPr="00DE753C">
          <w:rPr>
            <w:rFonts w:ascii="Open Sans" w:eastAsia="Times New Roman" w:hAnsi="Open Sans" w:cs="Open Sans"/>
            <w:color w:val="FFFFFF"/>
            <w:kern w:val="0"/>
            <w:sz w:val="18"/>
            <w:szCs w:val="18"/>
            <w:u w:val="single"/>
            <w14:ligatures w14:val="none"/>
          </w:rPr>
          <w:t>Reply</w:t>
        </w:r>
      </w:hyperlink>
    </w:p>
    <w:p w14:paraId="22D5F689" w14:textId="25ED79BE"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0FE2BD5" wp14:editId="500D366B">
            <wp:extent cx="337820" cy="337820"/>
            <wp:effectExtent l="0" t="0" r="5080" b="5080"/>
            <wp:docPr id="18728784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55FA1CA"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02" w:history="1">
        <w:r w:rsidRPr="00DE753C">
          <w:rPr>
            <w:rFonts w:ascii="Open Sans" w:eastAsia="Times New Roman" w:hAnsi="Open Sans" w:cs="Open Sans"/>
            <w:b/>
            <w:bCs/>
            <w:caps/>
            <w:color w:val="E1704B"/>
            <w:kern w:val="0"/>
            <w:sz w:val="23"/>
            <w:szCs w:val="23"/>
            <w:u w:val="single"/>
            <w14:ligatures w14:val="none"/>
          </w:rPr>
          <w:t>UNKNOWN</w:t>
        </w:r>
      </w:hyperlink>
      <w:hyperlink r:id="rId203" w:anchor="c6563146214192950654" w:history="1">
        <w:r w:rsidRPr="00DE753C">
          <w:rPr>
            <w:rFonts w:ascii="Open Sans" w:eastAsia="Times New Roman" w:hAnsi="Open Sans" w:cs="Open Sans"/>
            <w:color w:val="888888"/>
            <w:kern w:val="0"/>
            <w:sz w:val="18"/>
            <w:szCs w:val="18"/>
            <w:u w:val="single"/>
            <w14:ligatures w14:val="none"/>
          </w:rPr>
          <w:t>16 April 2021 at 02:35</w:t>
        </w:r>
      </w:hyperlink>
    </w:p>
    <w:p w14:paraId="40CE88D1"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I am Husain yunusa Haruna a small farmer I have been trying and I make if but the birds are not growing fast I don't know where the problem it is?</w:t>
      </w:r>
    </w:p>
    <w:p w14:paraId="4E6389E0"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04" w:tgtFrame="_self" w:history="1">
        <w:r w:rsidRPr="00DE753C">
          <w:rPr>
            <w:rFonts w:ascii="Open Sans" w:eastAsia="Times New Roman" w:hAnsi="Open Sans" w:cs="Open Sans"/>
            <w:color w:val="FFFFFF"/>
            <w:kern w:val="0"/>
            <w:sz w:val="18"/>
            <w:szCs w:val="18"/>
            <w:u w:val="single"/>
            <w14:ligatures w14:val="none"/>
          </w:rPr>
          <w:t>Reply</w:t>
        </w:r>
      </w:hyperlink>
    </w:p>
    <w:p w14:paraId="5BAD28F2" w14:textId="6DE239DF"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1E432D8" wp14:editId="7046F998">
            <wp:extent cx="337820" cy="337820"/>
            <wp:effectExtent l="0" t="0" r="5080" b="5080"/>
            <wp:docPr id="1385948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D08AC33"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05" w:history="1">
        <w:r w:rsidRPr="00DE753C">
          <w:rPr>
            <w:rFonts w:ascii="Open Sans" w:eastAsia="Times New Roman" w:hAnsi="Open Sans" w:cs="Open Sans"/>
            <w:b/>
            <w:bCs/>
            <w:caps/>
            <w:color w:val="E1704B"/>
            <w:kern w:val="0"/>
            <w:sz w:val="23"/>
            <w:szCs w:val="23"/>
            <w:u w:val="single"/>
            <w14:ligatures w14:val="none"/>
          </w:rPr>
          <w:t>UNKNOWN</w:t>
        </w:r>
      </w:hyperlink>
      <w:hyperlink r:id="rId206" w:anchor="c853227825282392977" w:history="1">
        <w:r w:rsidRPr="00DE753C">
          <w:rPr>
            <w:rFonts w:ascii="Open Sans" w:eastAsia="Times New Roman" w:hAnsi="Open Sans" w:cs="Open Sans"/>
            <w:color w:val="888888"/>
            <w:kern w:val="0"/>
            <w:sz w:val="18"/>
            <w:szCs w:val="18"/>
            <w:u w:val="single"/>
            <w14:ligatures w14:val="none"/>
          </w:rPr>
          <w:t>28 April 2021 at 09:44</w:t>
        </w:r>
      </w:hyperlink>
    </w:p>
    <w:p w14:paraId="70C2E3A9"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s il plais j aimerais avoir une formation sur des aliments des animaux </w:t>
      </w:r>
      <w:proofErr w:type="gramStart"/>
      <w:r w:rsidRPr="00DE753C">
        <w:rPr>
          <w:rFonts w:ascii="Open Sans" w:eastAsia="Times New Roman" w:hAnsi="Open Sans" w:cs="Open Sans"/>
          <w:color w:val="333333"/>
          <w:kern w:val="0"/>
          <w:sz w:val="23"/>
          <w:szCs w:val="23"/>
          <w14:ligatures w14:val="none"/>
        </w:rPr>
        <w:t>( volaille</w:t>
      </w:r>
      <w:proofErr w:type="gramEnd"/>
      <w:r w:rsidRPr="00DE753C">
        <w:rPr>
          <w:rFonts w:ascii="Open Sans" w:eastAsia="Times New Roman" w:hAnsi="Open Sans" w:cs="Open Sans"/>
          <w:color w:val="333333"/>
          <w:kern w:val="0"/>
          <w:sz w:val="23"/>
          <w:szCs w:val="23"/>
          <w14:ligatures w14:val="none"/>
        </w:rPr>
        <w:t xml:space="preserve"> )</w:t>
      </w:r>
    </w:p>
    <w:p w14:paraId="7FA4C101"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07" w:tgtFrame="_self" w:history="1">
        <w:r w:rsidRPr="00DE753C">
          <w:rPr>
            <w:rFonts w:ascii="Open Sans" w:eastAsia="Times New Roman" w:hAnsi="Open Sans" w:cs="Open Sans"/>
            <w:color w:val="FFFFFF"/>
            <w:kern w:val="0"/>
            <w:sz w:val="18"/>
            <w:szCs w:val="18"/>
            <w:u w:val="single"/>
            <w14:ligatures w14:val="none"/>
          </w:rPr>
          <w:t>Reply</w:t>
        </w:r>
      </w:hyperlink>
    </w:p>
    <w:p w14:paraId="6E8D31E1" w14:textId="4B3CDB8B"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2A7F3F3E" wp14:editId="11C199FB">
            <wp:extent cx="337820" cy="337820"/>
            <wp:effectExtent l="0" t="0" r="5080" b="5080"/>
            <wp:docPr id="10652507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9BF81F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08" w:history="1">
        <w:r w:rsidRPr="00DE753C">
          <w:rPr>
            <w:rFonts w:ascii="Open Sans" w:eastAsia="Times New Roman" w:hAnsi="Open Sans" w:cs="Open Sans"/>
            <w:b/>
            <w:bCs/>
            <w:caps/>
            <w:color w:val="E1704B"/>
            <w:kern w:val="0"/>
            <w:sz w:val="23"/>
            <w:szCs w:val="23"/>
            <w:u w:val="single"/>
            <w14:ligatures w14:val="none"/>
          </w:rPr>
          <w:t>UNKNOWN</w:t>
        </w:r>
      </w:hyperlink>
      <w:hyperlink r:id="rId209" w:anchor="c1784265287980257197" w:history="1">
        <w:r w:rsidRPr="00DE753C">
          <w:rPr>
            <w:rFonts w:ascii="Open Sans" w:eastAsia="Times New Roman" w:hAnsi="Open Sans" w:cs="Open Sans"/>
            <w:color w:val="888888"/>
            <w:kern w:val="0"/>
            <w:sz w:val="18"/>
            <w:szCs w:val="18"/>
            <w:u w:val="single"/>
            <w14:ligatures w14:val="none"/>
          </w:rPr>
          <w:t>1 May 2021 at 23:48</w:t>
        </w:r>
      </w:hyperlink>
    </w:p>
    <w:p w14:paraId="02E8E87A"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I am Godwin from cross river state I want to go into commercial production of the feeder </w:t>
      </w:r>
      <w:proofErr w:type="gramStart"/>
      <w:r w:rsidRPr="00DE753C">
        <w:rPr>
          <w:rFonts w:ascii="Open Sans" w:eastAsia="Times New Roman" w:hAnsi="Open Sans" w:cs="Open Sans"/>
          <w:color w:val="333333"/>
          <w:kern w:val="0"/>
          <w:sz w:val="23"/>
          <w:szCs w:val="23"/>
          <w14:ligatures w14:val="none"/>
        </w:rPr>
        <w:t>were</w:t>
      </w:r>
      <w:proofErr w:type="gramEnd"/>
      <w:r w:rsidRPr="00DE753C">
        <w:rPr>
          <w:rFonts w:ascii="Open Sans" w:eastAsia="Times New Roman" w:hAnsi="Open Sans" w:cs="Open Sans"/>
          <w:color w:val="333333"/>
          <w:kern w:val="0"/>
          <w:sz w:val="23"/>
          <w:szCs w:val="23"/>
          <w14:ligatures w14:val="none"/>
        </w:rPr>
        <w:t xml:space="preserve"> I get all the materials and machine involved</w:t>
      </w:r>
    </w:p>
    <w:p w14:paraId="3C2B2F5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10" w:tgtFrame="_self" w:history="1">
        <w:r w:rsidRPr="00DE753C">
          <w:rPr>
            <w:rFonts w:ascii="Open Sans" w:eastAsia="Times New Roman" w:hAnsi="Open Sans" w:cs="Open Sans"/>
            <w:color w:val="FFFFFF"/>
            <w:kern w:val="0"/>
            <w:sz w:val="18"/>
            <w:szCs w:val="18"/>
            <w:u w:val="single"/>
            <w14:ligatures w14:val="none"/>
          </w:rPr>
          <w:t>Reply</w:t>
        </w:r>
      </w:hyperlink>
    </w:p>
    <w:p w14:paraId="5FC3FE17" w14:textId="24AB3285"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EA9FEE5" wp14:editId="26018DD7">
            <wp:extent cx="430530" cy="430530"/>
            <wp:effectExtent l="0" t="0" r="7620" b="7620"/>
            <wp:docPr id="12475522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30530" cy="430530"/>
                    </a:xfrm>
                    <a:prstGeom prst="rect">
                      <a:avLst/>
                    </a:prstGeom>
                    <a:noFill/>
                    <a:ln>
                      <a:noFill/>
                    </a:ln>
                  </pic:spPr>
                </pic:pic>
              </a:graphicData>
            </a:graphic>
          </wp:inline>
        </w:drawing>
      </w:r>
    </w:p>
    <w:p w14:paraId="7CF78EE5"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12" w:history="1">
        <w:r w:rsidRPr="00DE753C">
          <w:rPr>
            <w:rFonts w:ascii="Open Sans" w:eastAsia="Times New Roman" w:hAnsi="Open Sans" w:cs="Open Sans"/>
            <w:b/>
            <w:bCs/>
            <w:caps/>
            <w:color w:val="E1704B"/>
            <w:kern w:val="0"/>
            <w:sz w:val="23"/>
            <w:szCs w:val="23"/>
            <w:u w:val="single"/>
            <w14:ligatures w14:val="none"/>
          </w:rPr>
          <w:t>BYOGO JAMES MUSISI</w:t>
        </w:r>
      </w:hyperlink>
      <w:hyperlink r:id="rId213" w:anchor="c4989360531629769809" w:history="1">
        <w:r w:rsidRPr="00DE753C">
          <w:rPr>
            <w:rFonts w:ascii="Open Sans" w:eastAsia="Times New Roman" w:hAnsi="Open Sans" w:cs="Open Sans"/>
            <w:color w:val="888888"/>
            <w:kern w:val="0"/>
            <w:sz w:val="18"/>
            <w:szCs w:val="18"/>
            <w:u w:val="single"/>
            <w14:ligatures w14:val="none"/>
          </w:rPr>
          <w:t>5 May 2021 at 23:41</w:t>
        </w:r>
      </w:hyperlink>
    </w:p>
    <w:p w14:paraId="4031DF87"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Hi</w:t>
      </w:r>
      <w:r w:rsidRPr="00DE753C">
        <w:rPr>
          <w:rFonts w:ascii="Open Sans" w:eastAsia="Times New Roman" w:hAnsi="Open Sans" w:cs="Open Sans"/>
          <w:color w:val="333333"/>
          <w:kern w:val="0"/>
          <w:sz w:val="23"/>
          <w:szCs w:val="23"/>
          <w14:ligatures w14:val="none"/>
        </w:rPr>
        <w:br/>
        <w:t>Thankl you for sharing this info.</w:t>
      </w:r>
      <w:r w:rsidRPr="00DE753C">
        <w:rPr>
          <w:rFonts w:ascii="Open Sans" w:eastAsia="Times New Roman" w:hAnsi="Open Sans" w:cs="Open Sans"/>
          <w:color w:val="333333"/>
          <w:kern w:val="0"/>
          <w:sz w:val="23"/>
          <w:szCs w:val="23"/>
          <w14:ligatures w14:val="none"/>
        </w:rPr>
        <w:br/>
        <w:t>I am James from Uganda.What are maize offals?</w:t>
      </w:r>
    </w:p>
    <w:p w14:paraId="54590D1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14" w:tgtFrame="_self" w:history="1">
        <w:r w:rsidRPr="00DE753C">
          <w:rPr>
            <w:rFonts w:ascii="Open Sans" w:eastAsia="Times New Roman" w:hAnsi="Open Sans" w:cs="Open Sans"/>
            <w:color w:val="FFFFFF"/>
            <w:kern w:val="0"/>
            <w:sz w:val="18"/>
            <w:szCs w:val="18"/>
            <w:u w:val="single"/>
            <w14:ligatures w14:val="none"/>
          </w:rPr>
          <w:t>Reply</w:t>
        </w:r>
      </w:hyperlink>
    </w:p>
    <w:p w14:paraId="77581D65" w14:textId="1B596D7D"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AA49214" wp14:editId="2B775089">
            <wp:extent cx="337820" cy="337820"/>
            <wp:effectExtent l="0" t="0" r="5080" b="5080"/>
            <wp:docPr id="8834298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0A6C9711"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15" w:history="1">
        <w:r w:rsidRPr="00DE753C">
          <w:rPr>
            <w:rFonts w:ascii="Open Sans" w:eastAsia="Times New Roman" w:hAnsi="Open Sans" w:cs="Open Sans"/>
            <w:b/>
            <w:bCs/>
            <w:caps/>
            <w:color w:val="E1704B"/>
            <w:kern w:val="0"/>
            <w:sz w:val="23"/>
            <w:szCs w:val="23"/>
            <w:u w:val="single"/>
            <w14:ligatures w14:val="none"/>
          </w:rPr>
          <w:t>UNKNOWN</w:t>
        </w:r>
      </w:hyperlink>
      <w:hyperlink r:id="rId216" w:anchor="c5975913172654223628" w:history="1">
        <w:r w:rsidRPr="00DE753C">
          <w:rPr>
            <w:rFonts w:ascii="Open Sans" w:eastAsia="Times New Roman" w:hAnsi="Open Sans" w:cs="Open Sans"/>
            <w:color w:val="888888"/>
            <w:kern w:val="0"/>
            <w:sz w:val="18"/>
            <w:szCs w:val="18"/>
            <w:u w:val="single"/>
            <w14:ligatures w14:val="none"/>
          </w:rPr>
          <w:t>11 May 2021 at 16:05</w:t>
        </w:r>
      </w:hyperlink>
    </w:p>
    <w:p w14:paraId="02EC25E5"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Thank you Mr Eze, very informative blog. I am from South Africa and would like to start my feed milling business</w:t>
      </w:r>
    </w:p>
    <w:p w14:paraId="387676F1"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17" w:tgtFrame="_self" w:history="1">
        <w:r w:rsidRPr="00DE753C">
          <w:rPr>
            <w:rFonts w:ascii="Open Sans" w:eastAsia="Times New Roman" w:hAnsi="Open Sans" w:cs="Open Sans"/>
            <w:color w:val="FFFFFF"/>
            <w:kern w:val="0"/>
            <w:sz w:val="18"/>
            <w:szCs w:val="18"/>
            <w:u w:val="single"/>
            <w14:ligatures w14:val="none"/>
          </w:rPr>
          <w:t>Reply</w:t>
        </w:r>
      </w:hyperlink>
    </w:p>
    <w:p w14:paraId="33BDD099" w14:textId="2A0BE794"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6684B88B" wp14:editId="1A3623E6">
            <wp:extent cx="337820" cy="337820"/>
            <wp:effectExtent l="0" t="0" r="5080" b="5080"/>
            <wp:docPr id="14453148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13F84E48"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18" w:history="1">
        <w:r w:rsidRPr="00DE753C">
          <w:rPr>
            <w:rFonts w:ascii="Open Sans" w:eastAsia="Times New Roman" w:hAnsi="Open Sans" w:cs="Open Sans"/>
            <w:b/>
            <w:bCs/>
            <w:caps/>
            <w:color w:val="E1704B"/>
            <w:kern w:val="0"/>
            <w:sz w:val="23"/>
            <w:szCs w:val="23"/>
            <w:u w:val="single"/>
            <w14:ligatures w14:val="none"/>
          </w:rPr>
          <w:t>UNKNOWN</w:t>
        </w:r>
      </w:hyperlink>
      <w:hyperlink r:id="rId219" w:anchor="c7957857563207891235" w:history="1">
        <w:r w:rsidRPr="00DE753C">
          <w:rPr>
            <w:rFonts w:ascii="Open Sans" w:eastAsia="Times New Roman" w:hAnsi="Open Sans" w:cs="Open Sans"/>
            <w:color w:val="888888"/>
            <w:kern w:val="0"/>
            <w:sz w:val="18"/>
            <w:szCs w:val="18"/>
            <w:u w:val="single"/>
            <w14:ligatures w14:val="none"/>
          </w:rPr>
          <w:t>24 May 2021 at 22:14</w:t>
        </w:r>
      </w:hyperlink>
    </w:p>
    <w:p w14:paraId="37DFEBAF"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 xml:space="preserve">Thank </w:t>
      </w:r>
      <w:proofErr w:type="gramStart"/>
      <w:r w:rsidRPr="00DE753C">
        <w:rPr>
          <w:rFonts w:ascii="Open Sans" w:eastAsia="Times New Roman" w:hAnsi="Open Sans" w:cs="Open Sans"/>
          <w:color w:val="333333"/>
          <w:kern w:val="0"/>
          <w:sz w:val="23"/>
          <w:szCs w:val="23"/>
          <w14:ligatures w14:val="none"/>
        </w:rPr>
        <w:t>you sir</w:t>
      </w:r>
      <w:proofErr w:type="gramEnd"/>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Will be trying the layers mash this week and isolating a few birds to see if they will do well.</w:t>
      </w:r>
      <w:r w:rsidRPr="00DE753C">
        <w:rPr>
          <w:rFonts w:ascii="Open Sans" w:eastAsia="Times New Roman" w:hAnsi="Open Sans" w:cs="Open Sans"/>
          <w:color w:val="333333"/>
          <w:kern w:val="0"/>
          <w:sz w:val="23"/>
          <w:szCs w:val="23"/>
          <w14:ligatures w14:val="none"/>
        </w:rPr>
        <w:br/>
        <w:t>I can't wait to give an update of how my birds performed</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From Zimbabwe</w:t>
      </w:r>
    </w:p>
    <w:p w14:paraId="2461760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20" w:tgtFrame="_self" w:history="1">
        <w:r w:rsidRPr="00DE753C">
          <w:rPr>
            <w:rFonts w:ascii="Open Sans" w:eastAsia="Times New Roman" w:hAnsi="Open Sans" w:cs="Open Sans"/>
            <w:color w:val="FFFFFF"/>
            <w:kern w:val="0"/>
            <w:sz w:val="18"/>
            <w:szCs w:val="18"/>
            <w:u w:val="single"/>
            <w14:ligatures w14:val="none"/>
          </w:rPr>
          <w:t>Reply</w:t>
        </w:r>
      </w:hyperlink>
    </w:p>
    <w:p w14:paraId="49F917F9" w14:textId="53C74C7B"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CA89DF1" wp14:editId="4D8A756A">
            <wp:extent cx="337820" cy="337820"/>
            <wp:effectExtent l="0" t="0" r="5080" b="5080"/>
            <wp:docPr id="3501386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4197ED9"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21" w:history="1">
        <w:r w:rsidRPr="00DE753C">
          <w:rPr>
            <w:rFonts w:ascii="Open Sans" w:eastAsia="Times New Roman" w:hAnsi="Open Sans" w:cs="Open Sans"/>
            <w:b/>
            <w:bCs/>
            <w:caps/>
            <w:color w:val="E1704B"/>
            <w:kern w:val="0"/>
            <w:sz w:val="23"/>
            <w:szCs w:val="23"/>
            <w:u w:val="single"/>
            <w14:ligatures w14:val="none"/>
          </w:rPr>
          <w:t>UNKNOWN</w:t>
        </w:r>
      </w:hyperlink>
      <w:hyperlink r:id="rId222" w:anchor="c4363295289180543300" w:history="1">
        <w:r w:rsidRPr="00DE753C">
          <w:rPr>
            <w:rFonts w:ascii="Open Sans" w:eastAsia="Times New Roman" w:hAnsi="Open Sans" w:cs="Open Sans"/>
            <w:color w:val="888888"/>
            <w:kern w:val="0"/>
            <w:sz w:val="18"/>
            <w:szCs w:val="18"/>
            <w:u w:val="single"/>
            <w14:ligatures w14:val="none"/>
          </w:rPr>
          <w:t>27 May 2021 at 02:44</w:t>
        </w:r>
      </w:hyperlink>
    </w:p>
    <w:p w14:paraId="11245168"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This was really helpful and I would like to know if you have any course in regard to this matter or any </w:t>
      </w:r>
      <w:proofErr w:type="gramStart"/>
      <w:r w:rsidRPr="00DE753C">
        <w:rPr>
          <w:rFonts w:ascii="Open Sans" w:eastAsia="Times New Roman" w:hAnsi="Open Sans" w:cs="Open Sans"/>
          <w:color w:val="333333"/>
          <w:kern w:val="0"/>
          <w:sz w:val="23"/>
          <w:szCs w:val="23"/>
          <w14:ligatures w14:val="none"/>
        </w:rPr>
        <w:t>other</w:t>
      </w:r>
      <w:proofErr w:type="gramEnd"/>
      <w:r w:rsidRPr="00DE753C">
        <w:rPr>
          <w:rFonts w:ascii="Open Sans" w:eastAsia="Times New Roman" w:hAnsi="Open Sans" w:cs="Open Sans"/>
          <w:color w:val="333333"/>
          <w:kern w:val="0"/>
          <w:sz w:val="23"/>
          <w:szCs w:val="23"/>
          <w14:ligatures w14:val="none"/>
        </w:rPr>
        <w:t xml:space="preserve"> I can contact you.</w:t>
      </w:r>
    </w:p>
    <w:p w14:paraId="3953BEF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23" w:tgtFrame="_self" w:history="1">
        <w:r w:rsidRPr="00DE753C">
          <w:rPr>
            <w:rFonts w:ascii="Open Sans" w:eastAsia="Times New Roman" w:hAnsi="Open Sans" w:cs="Open Sans"/>
            <w:color w:val="FFFFFF"/>
            <w:kern w:val="0"/>
            <w:sz w:val="18"/>
            <w:szCs w:val="18"/>
            <w:u w:val="single"/>
            <w14:ligatures w14:val="none"/>
          </w:rPr>
          <w:t>Reply</w:t>
        </w:r>
      </w:hyperlink>
    </w:p>
    <w:p w14:paraId="5CD144A5" w14:textId="4A3F36F9"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BBFDA2D" wp14:editId="6BB99969">
            <wp:extent cx="337820" cy="337820"/>
            <wp:effectExtent l="0" t="0" r="5080" b="5080"/>
            <wp:docPr id="636623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3435C02"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24" w:history="1">
        <w:r w:rsidRPr="00DE753C">
          <w:rPr>
            <w:rFonts w:ascii="Open Sans" w:eastAsia="Times New Roman" w:hAnsi="Open Sans" w:cs="Open Sans"/>
            <w:b/>
            <w:bCs/>
            <w:caps/>
            <w:color w:val="E1704B"/>
            <w:kern w:val="0"/>
            <w:sz w:val="23"/>
            <w:szCs w:val="23"/>
            <w:u w:val="single"/>
            <w14:ligatures w14:val="none"/>
          </w:rPr>
          <w:t>UNKNOWN</w:t>
        </w:r>
      </w:hyperlink>
      <w:hyperlink r:id="rId225" w:anchor="c1728939846103905" w:history="1">
        <w:r w:rsidRPr="00DE753C">
          <w:rPr>
            <w:rFonts w:ascii="Open Sans" w:eastAsia="Times New Roman" w:hAnsi="Open Sans" w:cs="Open Sans"/>
            <w:color w:val="888888"/>
            <w:kern w:val="0"/>
            <w:sz w:val="18"/>
            <w:szCs w:val="18"/>
            <w:u w:val="single"/>
            <w14:ligatures w14:val="none"/>
          </w:rPr>
          <w:t>8 June 2021 at 06:01</w:t>
        </w:r>
      </w:hyperlink>
    </w:p>
    <w:p w14:paraId="2A2DB269"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Are you tired of that health condition that takes alot of money from you?</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Do you want a *Life changes solutions* to that health issue?</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Are you tired of visiting the hospital and spending unnecessarily on medications?</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If your answer to the above questions is YES, you can call, text or WhatsApp me now on *0803 234 6413*</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*_You will testify of the efficacy of what am about introducing to you_*</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You can join the group if you want to know</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https://chat.whatsapp.com/FgPIRGtHGMb8xUjh9zwigI</w:t>
      </w:r>
    </w:p>
    <w:p w14:paraId="36223F63"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26" w:tgtFrame="_self" w:history="1">
        <w:r w:rsidRPr="00DE753C">
          <w:rPr>
            <w:rFonts w:ascii="Open Sans" w:eastAsia="Times New Roman" w:hAnsi="Open Sans" w:cs="Open Sans"/>
            <w:color w:val="FFFFFF"/>
            <w:kern w:val="0"/>
            <w:sz w:val="18"/>
            <w:szCs w:val="18"/>
            <w:u w:val="single"/>
            <w14:ligatures w14:val="none"/>
          </w:rPr>
          <w:t>Reply</w:t>
        </w:r>
      </w:hyperlink>
    </w:p>
    <w:p w14:paraId="5AE67941" w14:textId="4A579F0B"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4A21CFF5" wp14:editId="63EB0625">
            <wp:extent cx="337820" cy="337820"/>
            <wp:effectExtent l="0" t="0" r="5080" b="5080"/>
            <wp:docPr id="3152426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6C6869B"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27" w:history="1">
        <w:r w:rsidRPr="00DE753C">
          <w:rPr>
            <w:rFonts w:ascii="Open Sans" w:eastAsia="Times New Roman" w:hAnsi="Open Sans" w:cs="Open Sans"/>
            <w:b/>
            <w:bCs/>
            <w:caps/>
            <w:color w:val="E1704B"/>
            <w:kern w:val="0"/>
            <w:sz w:val="23"/>
            <w:szCs w:val="23"/>
            <w:u w:val="single"/>
            <w14:ligatures w14:val="none"/>
          </w:rPr>
          <w:t>UNKNOWN</w:t>
        </w:r>
      </w:hyperlink>
      <w:hyperlink r:id="rId228" w:anchor="c1004834673633415085" w:history="1">
        <w:r w:rsidRPr="00DE753C">
          <w:rPr>
            <w:rFonts w:ascii="Open Sans" w:eastAsia="Times New Roman" w:hAnsi="Open Sans" w:cs="Open Sans"/>
            <w:color w:val="888888"/>
            <w:kern w:val="0"/>
            <w:sz w:val="18"/>
            <w:szCs w:val="18"/>
            <w:u w:val="single"/>
            <w14:ligatures w14:val="none"/>
          </w:rPr>
          <w:t>26 June 2021 at 04:55</w:t>
        </w:r>
      </w:hyperlink>
    </w:p>
    <w:p w14:paraId="1926D9E7"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lastRenderedPageBreak/>
        <w:t>Please in which shop can I get those chemicals and additives.</w:t>
      </w:r>
      <w:r w:rsidRPr="00DE753C">
        <w:rPr>
          <w:rFonts w:ascii="Open Sans" w:eastAsia="Times New Roman" w:hAnsi="Open Sans" w:cs="Open Sans"/>
          <w:color w:val="333333"/>
          <w:kern w:val="0"/>
          <w:sz w:val="23"/>
          <w:szCs w:val="23"/>
          <w14:ligatures w14:val="none"/>
        </w:rPr>
        <w:br/>
        <w:t>Thanks.</w:t>
      </w:r>
    </w:p>
    <w:p w14:paraId="0282347C"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29" w:tgtFrame="_self" w:history="1">
        <w:r w:rsidRPr="00DE753C">
          <w:rPr>
            <w:rFonts w:ascii="Open Sans" w:eastAsia="Times New Roman" w:hAnsi="Open Sans" w:cs="Open Sans"/>
            <w:color w:val="FFFFFF"/>
            <w:kern w:val="0"/>
            <w:sz w:val="18"/>
            <w:szCs w:val="18"/>
            <w:u w:val="single"/>
            <w14:ligatures w14:val="none"/>
          </w:rPr>
          <w:t>Reply</w:t>
        </w:r>
      </w:hyperlink>
    </w:p>
    <w:p w14:paraId="58242A0D" w14:textId="02EE3D83"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0E33BB28" wp14:editId="03CA4CBA">
            <wp:extent cx="337820" cy="337820"/>
            <wp:effectExtent l="0" t="0" r="5080" b="5080"/>
            <wp:docPr id="631655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7E6E069E"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30" w:history="1">
        <w:r w:rsidRPr="00DE753C">
          <w:rPr>
            <w:rFonts w:ascii="Open Sans" w:eastAsia="Times New Roman" w:hAnsi="Open Sans" w:cs="Open Sans"/>
            <w:b/>
            <w:bCs/>
            <w:caps/>
            <w:color w:val="E1704B"/>
            <w:kern w:val="0"/>
            <w:sz w:val="23"/>
            <w:szCs w:val="23"/>
            <w:u w:val="single"/>
            <w14:ligatures w14:val="none"/>
          </w:rPr>
          <w:t>O.CHAPKIN</w:t>
        </w:r>
      </w:hyperlink>
      <w:hyperlink r:id="rId231" w:anchor="c9112619598471387402" w:history="1">
        <w:r w:rsidRPr="00DE753C">
          <w:rPr>
            <w:rFonts w:ascii="Open Sans" w:eastAsia="Times New Roman" w:hAnsi="Open Sans" w:cs="Open Sans"/>
            <w:color w:val="888888"/>
            <w:kern w:val="0"/>
            <w:sz w:val="18"/>
            <w:szCs w:val="18"/>
            <w:u w:val="single"/>
            <w14:ligatures w14:val="none"/>
          </w:rPr>
          <w:t>27 June 2021 at 08:58</w:t>
        </w:r>
      </w:hyperlink>
    </w:p>
    <w:p w14:paraId="5E00E0B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Goodday All,</w:t>
      </w:r>
      <w:r w:rsidRPr="00DE753C">
        <w:rPr>
          <w:rFonts w:ascii="Open Sans" w:eastAsia="Times New Roman" w:hAnsi="Open Sans" w:cs="Open Sans"/>
          <w:color w:val="333333"/>
          <w:kern w:val="0"/>
          <w:sz w:val="23"/>
          <w:szCs w:val="23"/>
          <w14:ligatures w14:val="none"/>
        </w:rPr>
        <w:br/>
      </w:r>
      <w:r w:rsidRPr="00DE753C">
        <w:rPr>
          <w:rFonts w:ascii="Open Sans" w:eastAsia="Times New Roman" w:hAnsi="Open Sans" w:cs="Open Sans"/>
          <w:color w:val="333333"/>
          <w:kern w:val="0"/>
          <w:sz w:val="23"/>
          <w:szCs w:val="23"/>
          <w14:ligatures w14:val="none"/>
        </w:rPr>
        <w:br/>
        <w:t>Very urgently, please how much is fish meal 3kg, 5kg, 10kg, 25kg</w:t>
      </w:r>
    </w:p>
    <w:p w14:paraId="62B8EBE5"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32" w:tgtFrame="_self" w:history="1">
        <w:r w:rsidRPr="00DE753C">
          <w:rPr>
            <w:rFonts w:ascii="Open Sans" w:eastAsia="Times New Roman" w:hAnsi="Open Sans" w:cs="Open Sans"/>
            <w:color w:val="FFFFFF"/>
            <w:kern w:val="0"/>
            <w:sz w:val="18"/>
            <w:szCs w:val="18"/>
            <w:u w:val="single"/>
            <w14:ligatures w14:val="none"/>
          </w:rPr>
          <w:t>Reply</w:t>
        </w:r>
      </w:hyperlink>
    </w:p>
    <w:p w14:paraId="6B3EAB39" w14:textId="16D8D735"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719F9624" wp14:editId="71BA659B">
            <wp:extent cx="337820" cy="337820"/>
            <wp:effectExtent l="0" t="0" r="5080" b="5080"/>
            <wp:docPr id="2071608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5E3B8D49"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33" w:history="1">
        <w:r w:rsidRPr="00DE753C">
          <w:rPr>
            <w:rFonts w:ascii="Open Sans" w:eastAsia="Times New Roman" w:hAnsi="Open Sans" w:cs="Open Sans"/>
            <w:b/>
            <w:bCs/>
            <w:caps/>
            <w:color w:val="E1704B"/>
            <w:kern w:val="0"/>
            <w:sz w:val="23"/>
            <w:szCs w:val="23"/>
            <w:u w:val="single"/>
            <w14:ligatures w14:val="none"/>
          </w:rPr>
          <w:t>UNKNOWN</w:t>
        </w:r>
      </w:hyperlink>
      <w:hyperlink r:id="rId234" w:anchor="c7659751199604892481" w:history="1">
        <w:r w:rsidRPr="00DE753C">
          <w:rPr>
            <w:rFonts w:ascii="Open Sans" w:eastAsia="Times New Roman" w:hAnsi="Open Sans" w:cs="Open Sans"/>
            <w:color w:val="888888"/>
            <w:kern w:val="0"/>
            <w:sz w:val="18"/>
            <w:szCs w:val="18"/>
            <w:u w:val="single"/>
            <w14:ligatures w14:val="none"/>
          </w:rPr>
          <w:t>15 July 2021 at 12:52</w:t>
        </w:r>
      </w:hyperlink>
    </w:p>
    <w:p w14:paraId="2DA812CC"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This could help than always buying the feed from the shops</w:t>
      </w:r>
    </w:p>
    <w:p w14:paraId="23E5D774"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35" w:tgtFrame="_self" w:history="1">
        <w:r w:rsidRPr="00DE753C">
          <w:rPr>
            <w:rFonts w:ascii="Open Sans" w:eastAsia="Times New Roman" w:hAnsi="Open Sans" w:cs="Open Sans"/>
            <w:color w:val="FFFFFF"/>
            <w:kern w:val="0"/>
            <w:sz w:val="18"/>
            <w:szCs w:val="18"/>
            <w:u w:val="single"/>
            <w14:ligatures w14:val="none"/>
          </w:rPr>
          <w:t>Reply</w:t>
        </w:r>
      </w:hyperlink>
    </w:p>
    <w:p w14:paraId="43875196" w14:textId="792F9C06"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24FCE27" wp14:editId="7F65A31D">
            <wp:extent cx="337820" cy="337820"/>
            <wp:effectExtent l="0" t="0" r="5080" b="5080"/>
            <wp:docPr id="413368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3951B62B"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36" w:history="1">
        <w:r w:rsidRPr="00DE753C">
          <w:rPr>
            <w:rFonts w:ascii="Open Sans" w:eastAsia="Times New Roman" w:hAnsi="Open Sans" w:cs="Open Sans"/>
            <w:b/>
            <w:bCs/>
            <w:caps/>
            <w:color w:val="E1704B"/>
            <w:kern w:val="0"/>
            <w:sz w:val="23"/>
            <w:szCs w:val="23"/>
            <w:u w:val="single"/>
            <w14:ligatures w14:val="none"/>
          </w:rPr>
          <w:t>S.K. PANDA</w:t>
        </w:r>
      </w:hyperlink>
      <w:hyperlink r:id="rId237" w:anchor="c8005735401517428320" w:history="1">
        <w:r w:rsidRPr="00DE753C">
          <w:rPr>
            <w:rFonts w:ascii="Open Sans" w:eastAsia="Times New Roman" w:hAnsi="Open Sans" w:cs="Open Sans"/>
            <w:color w:val="888888"/>
            <w:kern w:val="0"/>
            <w:sz w:val="18"/>
            <w:szCs w:val="18"/>
            <w:u w:val="single"/>
            <w14:ligatures w14:val="none"/>
          </w:rPr>
          <w:t>20 August 2021 at 11:13</w:t>
        </w:r>
      </w:hyperlink>
    </w:p>
    <w:p w14:paraId="0EC65ED3"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 xml:space="preserve">Where amino acids and other vitamins and other salts are </w:t>
      </w:r>
      <w:proofErr w:type="gramStart"/>
      <w:r w:rsidRPr="00DE753C">
        <w:rPr>
          <w:rFonts w:ascii="Open Sans" w:eastAsia="Times New Roman" w:hAnsi="Open Sans" w:cs="Open Sans"/>
          <w:color w:val="333333"/>
          <w:kern w:val="0"/>
          <w:sz w:val="23"/>
          <w:szCs w:val="23"/>
          <w14:ligatures w14:val="none"/>
        </w:rPr>
        <w:t>available ?</w:t>
      </w:r>
      <w:proofErr w:type="gramEnd"/>
      <w:r w:rsidRPr="00DE753C">
        <w:rPr>
          <w:rFonts w:ascii="Open Sans" w:eastAsia="Times New Roman" w:hAnsi="Open Sans" w:cs="Open Sans"/>
          <w:color w:val="333333"/>
          <w:kern w:val="0"/>
          <w:sz w:val="23"/>
          <w:szCs w:val="23"/>
          <w14:ligatures w14:val="none"/>
        </w:rPr>
        <w:t xml:space="preserve"> In which </w:t>
      </w:r>
      <w:proofErr w:type="gramStart"/>
      <w:r w:rsidRPr="00DE753C">
        <w:rPr>
          <w:rFonts w:ascii="Open Sans" w:eastAsia="Times New Roman" w:hAnsi="Open Sans" w:cs="Open Sans"/>
          <w:color w:val="333333"/>
          <w:kern w:val="0"/>
          <w:sz w:val="23"/>
          <w:szCs w:val="23"/>
          <w14:ligatures w14:val="none"/>
        </w:rPr>
        <w:t>shops ?</w:t>
      </w:r>
      <w:proofErr w:type="gramEnd"/>
    </w:p>
    <w:p w14:paraId="6B3077E7"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38" w:tgtFrame="_self" w:history="1">
        <w:r w:rsidRPr="00DE753C">
          <w:rPr>
            <w:rFonts w:ascii="Open Sans" w:eastAsia="Times New Roman" w:hAnsi="Open Sans" w:cs="Open Sans"/>
            <w:color w:val="FFFFFF"/>
            <w:kern w:val="0"/>
            <w:sz w:val="18"/>
            <w:szCs w:val="18"/>
            <w:u w:val="single"/>
            <w14:ligatures w14:val="none"/>
          </w:rPr>
          <w:t>Reply</w:t>
        </w:r>
      </w:hyperlink>
    </w:p>
    <w:p w14:paraId="3D74BC0C" w14:textId="71CE53BA"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AA47760" wp14:editId="0B23A71A">
            <wp:extent cx="337820" cy="337820"/>
            <wp:effectExtent l="0" t="0" r="5080" b="5080"/>
            <wp:docPr id="1877639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25EFE30"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39" w:history="1">
        <w:r w:rsidRPr="00DE753C">
          <w:rPr>
            <w:rFonts w:ascii="Open Sans" w:eastAsia="Times New Roman" w:hAnsi="Open Sans" w:cs="Open Sans"/>
            <w:b/>
            <w:bCs/>
            <w:caps/>
            <w:color w:val="E1704B"/>
            <w:kern w:val="0"/>
            <w:sz w:val="23"/>
            <w:szCs w:val="23"/>
            <w:u w:val="single"/>
            <w14:ligatures w14:val="none"/>
          </w:rPr>
          <w:t>UNKNOWN</w:t>
        </w:r>
      </w:hyperlink>
      <w:hyperlink r:id="rId240" w:anchor="c5513074215450927856" w:history="1">
        <w:r w:rsidRPr="00DE753C">
          <w:rPr>
            <w:rFonts w:ascii="Open Sans" w:eastAsia="Times New Roman" w:hAnsi="Open Sans" w:cs="Open Sans"/>
            <w:color w:val="888888"/>
            <w:kern w:val="0"/>
            <w:sz w:val="18"/>
            <w:szCs w:val="18"/>
            <w:u w:val="single"/>
            <w14:ligatures w14:val="none"/>
          </w:rPr>
          <w:t>5 September 2021 at 23:26</w:t>
        </w:r>
      </w:hyperlink>
    </w:p>
    <w:p w14:paraId="514A4B82"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I just want to start farming business so I need a trusted person who can lead me into in... here is my WhatsApp number 08143199936 I will so glad to hear from you,</w:t>
      </w:r>
    </w:p>
    <w:p w14:paraId="2A3F8C6D"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41" w:tgtFrame="_self" w:history="1">
        <w:r w:rsidRPr="00DE753C">
          <w:rPr>
            <w:rFonts w:ascii="Open Sans" w:eastAsia="Times New Roman" w:hAnsi="Open Sans" w:cs="Open Sans"/>
            <w:color w:val="FFFFFF"/>
            <w:kern w:val="0"/>
            <w:sz w:val="18"/>
            <w:szCs w:val="18"/>
            <w:u w:val="single"/>
            <w14:ligatures w14:val="none"/>
          </w:rPr>
          <w:t>Reply</w:t>
        </w:r>
      </w:hyperlink>
    </w:p>
    <w:p w14:paraId="62FAEF09" w14:textId="52A2C251"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3284631C" wp14:editId="2CBFBC2D">
            <wp:extent cx="337820" cy="337820"/>
            <wp:effectExtent l="0" t="0" r="5080" b="5080"/>
            <wp:docPr id="991730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4FB12A60" w14:textId="77777777" w:rsidR="00DE753C" w:rsidRPr="00DE753C" w:rsidRDefault="00DE753C" w:rsidP="00DE753C">
      <w:pPr>
        <w:shd w:val="clear" w:color="auto" w:fill="FFFFFF"/>
        <w:spacing w:after="120" w:line="555" w:lineRule="atLeast"/>
        <w:ind w:left="720"/>
        <w:rPr>
          <w:rFonts w:ascii="Open Sans" w:eastAsia="Times New Roman" w:hAnsi="Open Sans" w:cs="Open Sans"/>
          <w:color w:val="333333"/>
          <w:kern w:val="0"/>
          <w:sz w:val="23"/>
          <w:szCs w:val="23"/>
          <w14:ligatures w14:val="none"/>
        </w:rPr>
      </w:pPr>
      <w:hyperlink r:id="rId242" w:history="1">
        <w:r w:rsidRPr="00DE753C">
          <w:rPr>
            <w:rFonts w:ascii="Open Sans" w:eastAsia="Times New Roman" w:hAnsi="Open Sans" w:cs="Open Sans"/>
            <w:b/>
            <w:bCs/>
            <w:caps/>
            <w:color w:val="E1704B"/>
            <w:kern w:val="0"/>
            <w:sz w:val="23"/>
            <w:szCs w:val="23"/>
            <w:u w:val="single"/>
            <w14:ligatures w14:val="none"/>
          </w:rPr>
          <w:t>KING JAMES</w:t>
        </w:r>
      </w:hyperlink>
      <w:hyperlink r:id="rId243" w:anchor="c7573512369807470191" w:history="1">
        <w:r w:rsidRPr="00DE753C">
          <w:rPr>
            <w:rFonts w:ascii="Open Sans" w:eastAsia="Times New Roman" w:hAnsi="Open Sans" w:cs="Open Sans"/>
            <w:color w:val="888888"/>
            <w:kern w:val="0"/>
            <w:sz w:val="18"/>
            <w:szCs w:val="18"/>
            <w:u w:val="single"/>
            <w14:ligatures w14:val="none"/>
          </w:rPr>
          <w:t>8 September 2021 at 00:26</w:t>
        </w:r>
      </w:hyperlink>
    </w:p>
    <w:p w14:paraId="5AB37340" w14:textId="77777777" w:rsidR="00DE753C" w:rsidRPr="00DE753C" w:rsidRDefault="00DE753C" w:rsidP="00DE753C">
      <w:pPr>
        <w:shd w:val="clear" w:color="auto" w:fill="FFFFFF"/>
        <w:spacing w:after="120" w:line="240" w:lineRule="auto"/>
        <w:ind w:left="720"/>
        <w:jc w:val="both"/>
        <w:rPr>
          <w:rFonts w:ascii="Open Sans" w:eastAsia="Times New Roman" w:hAnsi="Open Sans" w:cs="Open Sans"/>
          <w:color w:val="333333"/>
          <w:kern w:val="0"/>
          <w:sz w:val="23"/>
          <w:szCs w:val="23"/>
          <w14:ligatures w14:val="none"/>
        </w:rPr>
      </w:pPr>
      <w:r w:rsidRPr="00DE753C">
        <w:rPr>
          <w:rFonts w:ascii="Open Sans" w:eastAsia="Times New Roman" w:hAnsi="Open Sans" w:cs="Open Sans"/>
          <w:color w:val="333333"/>
          <w:kern w:val="0"/>
          <w:sz w:val="23"/>
          <w:szCs w:val="23"/>
          <w14:ligatures w14:val="none"/>
        </w:rPr>
        <w:t>Pls what's the difference between maize bran and maize offal?</w:t>
      </w:r>
    </w:p>
    <w:p w14:paraId="315937F1" w14:textId="77777777" w:rsidR="00DE753C" w:rsidRPr="00DE753C" w:rsidRDefault="00DE753C" w:rsidP="00DE753C">
      <w:pPr>
        <w:shd w:val="clear" w:color="auto" w:fill="FFFFFF"/>
        <w:spacing w:after="0" w:line="240" w:lineRule="auto"/>
        <w:ind w:left="720"/>
        <w:rPr>
          <w:rFonts w:ascii="Open Sans" w:eastAsia="Times New Roman" w:hAnsi="Open Sans" w:cs="Open Sans"/>
          <w:color w:val="333333"/>
          <w:kern w:val="0"/>
          <w:sz w:val="23"/>
          <w:szCs w:val="23"/>
          <w14:ligatures w14:val="none"/>
        </w:rPr>
      </w:pPr>
      <w:hyperlink r:id="rId244" w:tgtFrame="_self" w:history="1">
        <w:r w:rsidRPr="00DE753C">
          <w:rPr>
            <w:rFonts w:ascii="Open Sans" w:eastAsia="Times New Roman" w:hAnsi="Open Sans" w:cs="Open Sans"/>
            <w:color w:val="FFFFFF"/>
            <w:kern w:val="0"/>
            <w:sz w:val="18"/>
            <w:szCs w:val="18"/>
            <w:u w:val="single"/>
            <w14:ligatures w14:val="none"/>
          </w:rPr>
          <w:t>Reply</w:t>
        </w:r>
      </w:hyperlink>
    </w:p>
    <w:p w14:paraId="46C3DC49" w14:textId="32EAD776" w:rsidR="00DE753C" w:rsidRPr="00DE753C" w:rsidRDefault="00DE753C" w:rsidP="00DE753C">
      <w:pPr>
        <w:numPr>
          <w:ilvl w:val="0"/>
          <w:numId w:val="82"/>
        </w:numPr>
        <w:shd w:val="clear" w:color="auto" w:fill="FFFFFF"/>
        <w:spacing w:after="240" w:line="240" w:lineRule="auto"/>
        <w:rPr>
          <w:rFonts w:ascii="Open Sans" w:eastAsia="Times New Roman" w:hAnsi="Open Sans" w:cs="Open Sans"/>
          <w:color w:val="333333"/>
          <w:kern w:val="0"/>
          <w:sz w:val="23"/>
          <w:szCs w:val="23"/>
          <w14:ligatures w14:val="none"/>
        </w:rPr>
      </w:pPr>
      <w:r w:rsidRPr="00DE753C">
        <w:rPr>
          <w:rFonts w:ascii="Open Sans" w:eastAsia="Times New Roman" w:hAnsi="Open Sans" w:cs="Open Sans"/>
          <w:noProof/>
          <w:color w:val="333333"/>
          <w:kern w:val="0"/>
          <w:sz w:val="23"/>
          <w:szCs w:val="23"/>
          <w14:ligatures w14:val="none"/>
        </w:rPr>
        <w:drawing>
          <wp:inline distT="0" distB="0" distL="0" distR="0" wp14:anchorId="1BDAFCB8" wp14:editId="01DDBEBC">
            <wp:extent cx="337820" cy="337820"/>
            <wp:effectExtent l="0" t="0" r="5080" b="5080"/>
            <wp:docPr id="2853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inline>
        </w:drawing>
      </w:r>
    </w:p>
    <w:p w14:paraId="62E6BE26" w14:textId="77777777" w:rsidR="00DE753C" w:rsidRPr="00DE753C" w:rsidRDefault="00DE753C" w:rsidP="00DE753C">
      <w:pPr>
        <w:shd w:val="clear" w:color="auto" w:fill="FFFFFF"/>
        <w:spacing w:line="555" w:lineRule="atLeast"/>
        <w:ind w:left="720"/>
        <w:rPr>
          <w:rFonts w:ascii="Open Sans" w:eastAsia="Times New Roman" w:hAnsi="Open Sans" w:cs="Open Sans"/>
          <w:color w:val="333333"/>
          <w:kern w:val="0"/>
          <w:sz w:val="23"/>
          <w:szCs w:val="23"/>
          <w14:ligatures w14:val="none"/>
        </w:rPr>
      </w:pPr>
      <w:hyperlink r:id="rId245" w:history="1">
        <w:r w:rsidRPr="00DE753C">
          <w:rPr>
            <w:rFonts w:ascii="Open Sans" w:eastAsia="Times New Roman" w:hAnsi="Open Sans" w:cs="Open Sans"/>
            <w:b/>
            <w:bCs/>
            <w:caps/>
            <w:color w:val="E1704B"/>
            <w:kern w:val="0"/>
            <w:sz w:val="23"/>
            <w:szCs w:val="23"/>
            <w:u w:val="single"/>
            <w14:ligatures w14:val="none"/>
          </w:rPr>
          <w:t>UNKNOWN</w:t>
        </w:r>
      </w:hyperlink>
    </w:p>
    <w:p w14:paraId="7802FD56" w14:textId="77777777" w:rsidR="00C40588" w:rsidRDefault="00C40588"/>
    <w:sectPr w:rsidR="00C40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827"/>
    <w:multiLevelType w:val="multilevel"/>
    <w:tmpl w:val="49D8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27B1A"/>
    <w:multiLevelType w:val="multilevel"/>
    <w:tmpl w:val="F38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181C"/>
    <w:multiLevelType w:val="multilevel"/>
    <w:tmpl w:val="297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67852"/>
    <w:multiLevelType w:val="multilevel"/>
    <w:tmpl w:val="6A1C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60E4"/>
    <w:multiLevelType w:val="multilevel"/>
    <w:tmpl w:val="988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0D3C"/>
    <w:multiLevelType w:val="multilevel"/>
    <w:tmpl w:val="E7A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E5E16"/>
    <w:multiLevelType w:val="multilevel"/>
    <w:tmpl w:val="783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74847"/>
    <w:multiLevelType w:val="multilevel"/>
    <w:tmpl w:val="115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14AD5"/>
    <w:multiLevelType w:val="multilevel"/>
    <w:tmpl w:val="45D68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80605"/>
    <w:multiLevelType w:val="multilevel"/>
    <w:tmpl w:val="176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50538"/>
    <w:multiLevelType w:val="multilevel"/>
    <w:tmpl w:val="EBE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F33AC"/>
    <w:multiLevelType w:val="multilevel"/>
    <w:tmpl w:val="34B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1480C"/>
    <w:multiLevelType w:val="multilevel"/>
    <w:tmpl w:val="63A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14092"/>
    <w:multiLevelType w:val="multilevel"/>
    <w:tmpl w:val="A52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72E8C"/>
    <w:multiLevelType w:val="multilevel"/>
    <w:tmpl w:val="F9A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67651"/>
    <w:multiLevelType w:val="multilevel"/>
    <w:tmpl w:val="C3D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04F5A"/>
    <w:multiLevelType w:val="multilevel"/>
    <w:tmpl w:val="041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96B8B"/>
    <w:multiLevelType w:val="multilevel"/>
    <w:tmpl w:val="FB8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C5AA6"/>
    <w:multiLevelType w:val="multilevel"/>
    <w:tmpl w:val="A38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518EF"/>
    <w:multiLevelType w:val="multilevel"/>
    <w:tmpl w:val="6EA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30A1E"/>
    <w:multiLevelType w:val="multilevel"/>
    <w:tmpl w:val="8C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700AF"/>
    <w:multiLevelType w:val="multilevel"/>
    <w:tmpl w:val="BDA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8815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37153970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49156143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105847865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17985890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32278542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 w16cid:durableId="67680895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8" w16cid:durableId="91679306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9" w16cid:durableId="164654259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16cid:durableId="181537298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96824200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187531375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65591577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38784507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16cid:durableId="60287756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16cid:durableId="47704254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16cid:durableId="146323250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8" w16cid:durableId="7947616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12786097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16cid:durableId="59625578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6665784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16cid:durableId="80905189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16cid:durableId="171588233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4" w16cid:durableId="11559901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16cid:durableId="101333922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6" w16cid:durableId="102625466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7" w16cid:durableId="150759576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8" w16cid:durableId="118246967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9" w16cid:durableId="93035314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0" w16cid:durableId="105743724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1" w16cid:durableId="154744530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2" w16cid:durableId="197768656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3" w16cid:durableId="1365406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4" w16cid:durableId="155381333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5" w16cid:durableId="117804100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6" w16cid:durableId="81579917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7" w16cid:durableId="34074007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8" w16cid:durableId="208594921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9" w16cid:durableId="13968577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0" w16cid:durableId="195494580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1" w16cid:durableId="62543367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2" w16cid:durableId="79032553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3" w16cid:durableId="36780203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4" w16cid:durableId="199479824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5" w16cid:durableId="89581712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6" w16cid:durableId="82066022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7" w16cid:durableId="29491219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8" w16cid:durableId="50733202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9" w16cid:durableId="115857350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0" w16cid:durableId="208591152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1" w16cid:durableId="75039127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2" w16cid:durableId="194923960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3" w16cid:durableId="19945273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4" w16cid:durableId="59390272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5" w16cid:durableId="34448203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6" w16cid:durableId="170894352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7" w16cid:durableId="91921455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8" w16cid:durableId="176314441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9" w16cid:durableId="24938634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0" w16cid:durableId="168404311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1" w16cid:durableId="26713037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2" w16cid:durableId="105848052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3" w16cid:durableId="181675465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4" w16cid:durableId="169561548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5" w16cid:durableId="4572649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6" w16cid:durableId="13810487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7" w16cid:durableId="133407057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8" w16cid:durableId="140595620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9" w16cid:durableId="44264783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0" w16cid:durableId="153735199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1" w16cid:durableId="128727365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2" w16cid:durableId="110260534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3" w16cid:durableId="48925630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4" w16cid:durableId="197217531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5" w16cid:durableId="179551436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6" w16cid:durableId="44145883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7" w16cid:durableId="144542165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8" w16cid:durableId="118478368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9" w16cid:durableId="48844526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0" w16cid:durableId="95999044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1" w16cid:durableId="189033867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2" w16cid:durableId="1774476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3C"/>
    <w:rsid w:val="00B24CF5"/>
    <w:rsid w:val="00C40588"/>
    <w:rsid w:val="00DE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E225"/>
  <w15:chartTrackingRefBased/>
  <w15:docId w15:val="{B979DB8F-C20D-4AD5-B3BE-15859E19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5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75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E753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53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753C"/>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E753C"/>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D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E753C"/>
    <w:rPr>
      <w:color w:val="0000FF"/>
      <w:u w:val="single"/>
    </w:rPr>
  </w:style>
  <w:style w:type="character" w:styleId="FollowedHyperlink">
    <w:name w:val="FollowedHyperlink"/>
    <w:basedOn w:val="DefaultParagraphFont"/>
    <w:uiPriority w:val="99"/>
    <w:semiHidden/>
    <w:unhideWhenUsed/>
    <w:rsid w:val="00DE753C"/>
    <w:rPr>
      <w:color w:val="800080"/>
      <w:u w:val="single"/>
    </w:rPr>
  </w:style>
  <w:style w:type="character" w:customStyle="1" w:styleId="btnt-social">
    <w:name w:val="btnt-social"/>
    <w:basedOn w:val="DefaultParagraphFont"/>
    <w:rsid w:val="00DE753C"/>
  </w:style>
  <w:style w:type="character" w:customStyle="1" w:styleId="fb-like">
    <w:name w:val="fb-like"/>
    <w:basedOn w:val="DefaultParagraphFont"/>
    <w:rsid w:val="00DE753C"/>
  </w:style>
  <w:style w:type="paragraph" w:styleId="z-TopofForm">
    <w:name w:val="HTML Top of Form"/>
    <w:basedOn w:val="Normal"/>
    <w:next w:val="Normal"/>
    <w:link w:val="z-TopofFormChar"/>
    <w:hidden/>
    <w:uiPriority w:val="99"/>
    <w:semiHidden/>
    <w:unhideWhenUsed/>
    <w:rsid w:val="00DE753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753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E753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753C"/>
    <w:rPr>
      <w:rFonts w:ascii="Arial" w:eastAsia="Times New Roman" w:hAnsi="Arial" w:cs="Arial"/>
      <w:vanish/>
      <w:kern w:val="0"/>
      <w:sz w:val="16"/>
      <w:szCs w:val="16"/>
      <w14:ligatures w14:val="none"/>
    </w:rPr>
  </w:style>
  <w:style w:type="character" w:customStyle="1" w:styleId="post-location">
    <w:name w:val="post-location"/>
    <w:basedOn w:val="DefaultParagraphFont"/>
    <w:rsid w:val="00DE753C"/>
  </w:style>
  <w:style w:type="paragraph" w:customStyle="1" w:styleId="comment">
    <w:name w:val="comment"/>
    <w:basedOn w:val="Normal"/>
    <w:rsid w:val="00D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DE753C"/>
    <w:rPr>
      <w:i/>
      <w:iCs/>
    </w:rPr>
  </w:style>
  <w:style w:type="character" w:customStyle="1" w:styleId="icon">
    <w:name w:val="icon"/>
    <w:basedOn w:val="DefaultParagraphFont"/>
    <w:rsid w:val="00DE753C"/>
  </w:style>
  <w:style w:type="character" w:customStyle="1" w:styleId="datetime">
    <w:name w:val="datetime"/>
    <w:basedOn w:val="DefaultParagraphFont"/>
    <w:rsid w:val="00DE753C"/>
  </w:style>
  <w:style w:type="paragraph" w:customStyle="1" w:styleId="comment-content">
    <w:name w:val="comment-content"/>
    <w:basedOn w:val="Normal"/>
    <w:rsid w:val="00D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actions">
    <w:name w:val="comment-actions"/>
    <w:basedOn w:val="DefaultParagraphFont"/>
    <w:rsid w:val="00DE753C"/>
  </w:style>
  <w:style w:type="paragraph" w:customStyle="1" w:styleId="google-auto-placed">
    <w:name w:val="google-auto-placed"/>
    <w:basedOn w:val="Normal"/>
    <w:rsid w:val="00DE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660162">
      <w:bodyDiv w:val="1"/>
      <w:marLeft w:val="0"/>
      <w:marRight w:val="0"/>
      <w:marTop w:val="0"/>
      <w:marBottom w:val="0"/>
      <w:divBdr>
        <w:top w:val="none" w:sz="0" w:space="0" w:color="auto"/>
        <w:left w:val="none" w:sz="0" w:space="0" w:color="auto"/>
        <w:bottom w:val="none" w:sz="0" w:space="0" w:color="auto"/>
        <w:right w:val="none" w:sz="0" w:space="0" w:color="auto"/>
      </w:divBdr>
      <w:divsChild>
        <w:div w:id="1265655389">
          <w:marLeft w:val="0"/>
          <w:marRight w:val="0"/>
          <w:marTop w:val="0"/>
          <w:marBottom w:val="0"/>
          <w:divBdr>
            <w:top w:val="none" w:sz="0" w:space="0" w:color="auto"/>
            <w:left w:val="none" w:sz="0" w:space="0" w:color="auto"/>
            <w:bottom w:val="single" w:sz="6" w:space="30" w:color="DDDDDD"/>
            <w:right w:val="none" w:sz="0" w:space="0" w:color="auto"/>
          </w:divBdr>
          <w:divsChild>
            <w:div w:id="1633636700">
              <w:marLeft w:val="0"/>
              <w:marRight w:val="0"/>
              <w:marTop w:val="0"/>
              <w:marBottom w:val="0"/>
              <w:divBdr>
                <w:top w:val="none" w:sz="0" w:space="0" w:color="auto"/>
                <w:left w:val="none" w:sz="0" w:space="0" w:color="auto"/>
                <w:bottom w:val="none" w:sz="0" w:space="0" w:color="auto"/>
                <w:right w:val="none" w:sz="0" w:space="0" w:color="auto"/>
              </w:divBdr>
              <w:divsChild>
                <w:div w:id="1823235965">
                  <w:marLeft w:val="0"/>
                  <w:marRight w:val="0"/>
                  <w:marTop w:val="0"/>
                  <w:marBottom w:val="0"/>
                  <w:divBdr>
                    <w:top w:val="none" w:sz="0" w:space="0" w:color="auto"/>
                    <w:left w:val="none" w:sz="0" w:space="0" w:color="auto"/>
                    <w:bottom w:val="none" w:sz="0" w:space="0" w:color="auto"/>
                    <w:right w:val="none" w:sz="0" w:space="0" w:color="auto"/>
                  </w:divBdr>
                </w:div>
                <w:div w:id="1915578047">
                  <w:marLeft w:val="0"/>
                  <w:marRight w:val="0"/>
                  <w:marTop w:val="0"/>
                  <w:marBottom w:val="0"/>
                  <w:divBdr>
                    <w:top w:val="none" w:sz="0" w:space="0" w:color="auto"/>
                    <w:left w:val="none" w:sz="0" w:space="0" w:color="auto"/>
                    <w:bottom w:val="none" w:sz="0" w:space="0" w:color="auto"/>
                    <w:right w:val="none" w:sz="0" w:space="0" w:color="auto"/>
                  </w:divBdr>
                </w:div>
              </w:divsChild>
            </w:div>
            <w:div w:id="67071282">
              <w:marLeft w:val="0"/>
              <w:marRight w:val="0"/>
              <w:marTop w:val="0"/>
              <w:marBottom w:val="0"/>
              <w:divBdr>
                <w:top w:val="none" w:sz="0" w:space="0" w:color="auto"/>
                <w:left w:val="none" w:sz="0" w:space="0" w:color="auto"/>
                <w:bottom w:val="none" w:sz="0" w:space="0" w:color="auto"/>
                <w:right w:val="none" w:sz="0" w:space="0" w:color="auto"/>
              </w:divBdr>
              <w:divsChild>
                <w:div w:id="303851327">
                  <w:marLeft w:val="0"/>
                  <w:marRight w:val="0"/>
                  <w:marTop w:val="0"/>
                  <w:marBottom w:val="0"/>
                  <w:divBdr>
                    <w:top w:val="none" w:sz="0" w:space="0" w:color="auto"/>
                    <w:left w:val="none" w:sz="0" w:space="0" w:color="auto"/>
                    <w:bottom w:val="none" w:sz="0" w:space="0" w:color="auto"/>
                    <w:right w:val="none" w:sz="0" w:space="0" w:color="auto"/>
                  </w:divBdr>
                  <w:divsChild>
                    <w:div w:id="1591766772">
                      <w:marLeft w:val="-940"/>
                      <w:marRight w:val="-952"/>
                      <w:marTop w:val="720"/>
                      <w:marBottom w:val="360"/>
                      <w:divBdr>
                        <w:top w:val="single" w:sz="6" w:space="8" w:color="DDDDDD"/>
                        <w:left w:val="none" w:sz="0" w:space="0" w:color="auto"/>
                        <w:bottom w:val="single" w:sz="6" w:space="8" w:color="DDDDDD"/>
                        <w:right w:val="none" w:sz="0" w:space="0" w:color="auto"/>
                      </w:divBdr>
                    </w:div>
                    <w:div w:id="1008874331">
                      <w:marLeft w:val="-940"/>
                      <w:marRight w:val="-952"/>
                      <w:marTop w:val="360"/>
                      <w:marBottom w:val="0"/>
                      <w:divBdr>
                        <w:top w:val="none" w:sz="0" w:space="0" w:color="auto"/>
                        <w:left w:val="none" w:sz="0" w:space="0" w:color="auto"/>
                        <w:bottom w:val="none" w:sz="0" w:space="0" w:color="auto"/>
                        <w:right w:val="none" w:sz="0" w:space="0" w:color="auto"/>
                      </w:divBdr>
                    </w:div>
                    <w:div w:id="1039665920">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924727222">
          <w:marLeft w:val="0"/>
          <w:marRight w:val="0"/>
          <w:marTop w:val="0"/>
          <w:marBottom w:val="0"/>
          <w:divBdr>
            <w:top w:val="single" w:sz="6" w:space="31" w:color="DDDDDD"/>
            <w:left w:val="none" w:sz="0" w:space="0" w:color="auto"/>
            <w:bottom w:val="single" w:sz="6" w:space="31" w:color="DDDDDD"/>
            <w:right w:val="none" w:sz="0" w:space="0" w:color="auto"/>
          </w:divBdr>
          <w:divsChild>
            <w:div w:id="909316008">
              <w:marLeft w:val="0"/>
              <w:marRight w:val="0"/>
              <w:marTop w:val="0"/>
              <w:marBottom w:val="240"/>
              <w:divBdr>
                <w:top w:val="none" w:sz="0" w:space="0" w:color="auto"/>
                <w:left w:val="none" w:sz="0" w:space="0" w:color="auto"/>
                <w:bottom w:val="none" w:sz="0" w:space="0" w:color="auto"/>
                <w:right w:val="none" w:sz="0" w:space="0" w:color="auto"/>
              </w:divBdr>
              <w:divsChild>
                <w:div w:id="534076107">
                  <w:marLeft w:val="0"/>
                  <w:marRight w:val="0"/>
                  <w:marTop w:val="0"/>
                  <w:marBottom w:val="0"/>
                  <w:divBdr>
                    <w:top w:val="none" w:sz="0" w:space="0" w:color="auto"/>
                    <w:left w:val="none" w:sz="0" w:space="0" w:color="auto"/>
                    <w:bottom w:val="none" w:sz="0" w:space="0" w:color="auto"/>
                    <w:right w:val="none" w:sz="0" w:space="0" w:color="auto"/>
                  </w:divBdr>
                  <w:divsChild>
                    <w:div w:id="1827816477">
                      <w:marLeft w:val="0"/>
                      <w:marRight w:val="0"/>
                      <w:marTop w:val="0"/>
                      <w:marBottom w:val="0"/>
                      <w:divBdr>
                        <w:top w:val="none" w:sz="0" w:space="0" w:color="auto"/>
                        <w:left w:val="none" w:sz="0" w:space="0" w:color="auto"/>
                        <w:bottom w:val="none" w:sz="0" w:space="0" w:color="auto"/>
                        <w:right w:val="none" w:sz="0" w:space="0" w:color="auto"/>
                      </w:divBdr>
                      <w:divsChild>
                        <w:div w:id="1830906683">
                          <w:marLeft w:val="0"/>
                          <w:marRight w:val="150"/>
                          <w:marTop w:val="75"/>
                          <w:marBottom w:val="75"/>
                          <w:divBdr>
                            <w:top w:val="none" w:sz="0" w:space="0" w:color="auto"/>
                            <w:left w:val="none" w:sz="0" w:space="0" w:color="auto"/>
                            <w:bottom w:val="none" w:sz="0" w:space="0" w:color="auto"/>
                            <w:right w:val="none" w:sz="0" w:space="0" w:color="auto"/>
                          </w:divBdr>
                        </w:div>
                        <w:div w:id="1147161698">
                          <w:marLeft w:val="0"/>
                          <w:marRight w:val="0"/>
                          <w:marTop w:val="0"/>
                          <w:marBottom w:val="0"/>
                          <w:divBdr>
                            <w:top w:val="none" w:sz="0" w:space="0" w:color="auto"/>
                            <w:left w:val="none" w:sz="0" w:space="0" w:color="auto"/>
                            <w:bottom w:val="none" w:sz="0" w:space="0" w:color="auto"/>
                            <w:right w:val="none" w:sz="0" w:space="0" w:color="auto"/>
                          </w:divBdr>
                          <w:divsChild>
                            <w:div w:id="1708488304">
                              <w:marLeft w:val="0"/>
                              <w:marRight w:val="0"/>
                              <w:marTop w:val="0"/>
                              <w:marBottom w:val="120"/>
                              <w:divBdr>
                                <w:top w:val="none" w:sz="0" w:space="0" w:color="auto"/>
                                <w:left w:val="none" w:sz="0" w:space="0" w:color="auto"/>
                                <w:bottom w:val="none" w:sz="0" w:space="0" w:color="auto"/>
                                <w:right w:val="none" w:sz="0" w:space="0" w:color="auto"/>
                              </w:divBdr>
                            </w:div>
                          </w:divsChild>
                        </w:div>
                        <w:div w:id="1408696342">
                          <w:marLeft w:val="900"/>
                          <w:marRight w:val="0"/>
                          <w:marTop w:val="450"/>
                          <w:marBottom w:val="0"/>
                          <w:divBdr>
                            <w:top w:val="none" w:sz="0" w:space="0" w:color="auto"/>
                            <w:left w:val="none" w:sz="0" w:space="0" w:color="auto"/>
                            <w:bottom w:val="none" w:sz="0" w:space="0" w:color="auto"/>
                            <w:right w:val="none" w:sz="0" w:space="0" w:color="auto"/>
                          </w:divBdr>
                          <w:divsChild>
                            <w:div w:id="1888568577">
                              <w:marLeft w:val="0"/>
                              <w:marRight w:val="0"/>
                              <w:marTop w:val="0"/>
                              <w:marBottom w:val="0"/>
                              <w:divBdr>
                                <w:top w:val="none" w:sz="0" w:space="0" w:color="auto"/>
                                <w:left w:val="none" w:sz="0" w:space="0" w:color="auto"/>
                                <w:bottom w:val="none" w:sz="0" w:space="0" w:color="auto"/>
                                <w:right w:val="none" w:sz="0" w:space="0" w:color="auto"/>
                              </w:divBdr>
                              <w:divsChild>
                                <w:div w:id="111435706">
                                  <w:marLeft w:val="0"/>
                                  <w:marRight w:val="0"/>
                                  <w:marTop w:val="0"/>
                                  <w:marBottom w:val="0"/>
                                  <w:divBdr>
                                    <w:top w:val="none" w:sz="0" w:space="0" w:color="auto"/>
                                    <w:left w:val="none" w:sz="0" w:space="0" w:color="auto"/>
                                    <w:bottom w:val="none" w:sz="0" w:space="0" w:color="auto"/>
                                    <w:right w:val="none" w:sz="0" w:space="0" w:color="auto"/>
                                  </w:divBdr>
                                  <w:divsChild>
                                    <w:div w:id="2044747289">
                                      <w:marLeft w:val="0"/>
                                      <w:marRight w:val="150"/>
                                      <w:marTop w:val="75"/>
                                      <w:marBottom w:val="75"/>
                                      <w:divBdr>
                                        <w:top w:val="none" w:sz="0" w:space="0" w:color="auto"/>
                                        <w:left w:val="none" w:sz="0" w:space="0" w:color="auto"/>
                                        <w:bottom w:val="none" w:sz="0" w:space="0" w:color="auto"/>
                                        <w:right w:val="none" w:sz="0" w:space="0" w:color="auto"/>
                                      </w:divBdr>
                                    </w:div>
                                    <w:div w:id="461458547">
                                      <w:marLeft w:val="0"/>
                                      <w:marRight w:val="0"/>
                                      <w:marTop w:val="0"/>
                                      <w:marBottom w:val="0"/>
                                      <w:divBdr>
                                        <w:top w:val="none" w:sz="0" w:space="0" w:color="auto"/>
                                        <w:left w:val="none" w:sz="0" w:space="0" w:color="auto"/>
                                        <w:bottom w:val="none" w:sz="0" w:space="0" w:color="auto"/>
                                        <w:right w:val="none" w:sz="0" w:space="0" w:color="auto"/>
                                      </w:divBdr>
                                      <w:divsChild>
                                        <w:div w:id="2075811687">
                                          <w:marLeft w:val="0"/>
                                          <w:marRight w:val="0"/>
                                          <w:marTop w:val="0"/>
                                          <w:marBottom w:val="120"/>
                                          <w:divBdr>
                                            <w:top w:val="none" w:sz="0" w:space="0" w:color="auto"/>
                                            <w:left w:val="none" w:sz="0" w:space="0" w:color="auto"/>
                                            <w:bottom w:val="none" w:sz="0" w:space="0" w:color="auto"/>
                                            <w:right w:val="none" w:sz="0" w:space="0" w:color="auto"/>
                                          </w:divBdr>
                                        </w:div>
                                      </w:divsChild>
                                    </w:div>
                                    <w:div w:id="102504904">
                                      <w:marLeft w:val="0"/>
                                      <w:marRight w:val="150"/>
                                      <w:marTop w:val="75"/>
                                      <w:marBottom w:val="75"/>
                                      <w:divBdr>
                                        <w:top w:val="none" w:sz="0" w:space="0" w:color="auto"/>
                                        <w:left w:val="none" w:sz="0" w:space="0" w:color="auto"/>
                                        <w:bottom w:val="none" w:sz="0" w:space="0" w:color="auto"/>
                                        <w:right w:val="none" w:sz="0" w:space="0" w:color="auto"/>
                                      </w:divBdr>
                                    </w:div>
                                    <w:div w:id="888298319">
                                      <w:marLeft w:val="0"/>
                                      <w:marRight w:val="0"/>
                                      <w:marTop w:val="0"/>
                                      <w:marBottom w:val="0"/>
                                      <w:divBdr>
                                        <w:top w:val="none" w:sz="0" w:space="0" w:color="auto"/>
                                        <w:left w:val="none" w:sz="0" w:space="0" w:color="auto"/>
                                        <w:bottom w:val="none" w:sz="0" w:space="0" w:color="auto"/>
                                        <w:right w:val="none" w:sz="0" w:space="0" w:color="auto"/>
                                      </w:divBdr>
                                      <w:divsChild>
                                        <w:div w:id="345208585">
                                          <w:marLeft w:val="0"/>
                                          <w:marRight w:val="0"/>
                                          <w:marTop w:val="0"/>
                                          <w:marBottom w:val="120"/>
                                          <w:divBdr>
                                            <w:top w:val="none" w:sz="0" w:space="0" w:color="auto"/>
                                            <w:left w:val="none" w:sz="0" w:space="0" w:color="auto"/>
                                            <w:bottom w:val="none" w:sz="0" w:space="0" w:color="auto"/>
                                            <w:right w:val="none" w:sz="0" w:space="0" w:color="auto"/>
                                          </w:divBdr>
                                        </w:div>
                                      </w:divsChild>
                                    </w:div>
                                    <w:div w:id="227958071">
                                      <w:marLeft w:val="0"/>
                                      <w:marRight w:val="150"/>
                                      <w:marTop w:val="75"/>
                                      <w:marBottom w:val="75"/>
                                      <w:divBdr>
                                        <w:top w:val="none" w:sz="0" w:space="0" w:color="auto"/>
                                        <w:left w:val="none" w:sz="0" w:space="0" w:color="auto"/>
                                        <w:bottom w:val="none" w:sz="0" w:space="0" w:color="auto"/>
                                        <w:right w:val="none" w:sz="0" w:space="0" w:color="auto"/>
                                      </w:divBdr>
                                    </w:div>
                                    <w:div w:id="148599477">
                                      <w:marLeft w:val="0"/>
                                      <w:marRight w:val="0"/>
                                      <w:marTop w:val="0"/>
                                      <w:marBottom w:val="0"/>
                                      <w:divBdr>
                                        <w:top w:val="none" w:sz="0" w:space="0" w:color="auto"/>
                                        <w:left w:val="none" w:sz="0" w:space="0" w:color="auto"/>
                                        <w:bottom w:val="none" w:sz="0" w:space="0" w:color="auto"/>
                                        <w:right w:val="none" w:sz="0" w:space="0" w:color="auto"/>
                                      </w:divBdr>
                                      <w:divsChild>
                                        <w:div w:id="1025983656">
                                          <w:marLeft w:val="0"/>
                                          <w:marRight w:val="0"/>
                                          <w:marTop w:val="0"/>
                                          <w:marBottom w:val="120"/>
                                          <w:divBdr>
                                            <w:top w:val="none" w:sz="0" w:space="0" w:color="auto"/>
                                            <w:left w:val="none" w:sz="0" w:space="0" w:color="auto"/>
                                            <w:bottom w:val="none" w:sz="0" w:space="0" w:color="auto"/>
                                            <w:right w:val="none" w:sz="0" w:space="0" w:color="auto"/>
                                          </w:divBdr>
                                        </w:div>
                                      </w:divsChild>
                                    </w:div>
                                    <w:div w:id="700515082">
                                      <w:marLeft w:val="0"/>
                                      <w:marRight w:val="150"/>
                                      <w:marTop w:val="75"/>
                                      <w:marBottom w:val="75"/>
                                      <w:divBdr>
                                        <w:top w:val="none" w:sz="0" w:space="0" w:color="auto"/>
                                        <w:left w:val="none" w:sz="0" w:space="0" w:color="auto"/>
                                        <w:bottom w:val="none" w:sz="0" w:space="0" w:color="auto"/>
                                        <w:right w:val="none" w:sz="0" w:space="0" w:color="auto"/>
                                      </w:divBdr>
                                    </w:div>
                                    <w:div w:id="1207257477">
                                      <w:marLeft w:val="0"/>
                                      <w:marRight w:val="0"/>
                                      <w:marTop w:val="0"/>
                                      <w:marBottom w:val="0"/>
                                      <w:divBdr>
                                        <w:top w:val="none" w:sz="0" w:space="0" w:color="auto"/>
                                        <w:left w:val="none" w:sz="0" w:space="0" w:color="auto"/>
                                        <w:bottom w:val="none" w:sz="0" w:space="0" w:color="auto"/>
                                        <w:right w:val="none" w:sz="0" w:space="0" w:color="auto"/>
                                      </w:divBdr>
                                      <w:divsChild>
                                        <w:div w:id="4302031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7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640">
                          <w:marLeft w:val="0"/>
                          <w:marRight w:val="150"/>
                          <w:marTop w:val="75"/>
                          <w:marBottom w:val="75"/>
                          <w:divBdr>
                            <w:top w:val="none" w:sz="0" w:space="0" w:color="auto"/>
                            <w:left w:val="none" w:sz="0" w:space="0" w:color="auto"/>
                            <w:bottom w:val="none" w:sz="0" w:space="0" w:color="auto"/>
                            <w:right w:val="none" w:sz="0" w:space="0" w:color="auto"/>
                          </w:divBdr>
                        </w:div>
                        <w:div w:id="185674161">
                          <w:marLeft w:val="0"/>
                          <w:marRight w:val="0"/>
                          <w:marTop w:val="0"/>
                          <w:marBottom w:val="0"/>
                          <w:divBdr>
                            <w:top w:val="none" w:sz="0" w:space="0" w:color="auto"/>
                            <w:left w:val="none" w:sz="0" w:space="0" w:color="auto"/>
                            <w:bottom w:val="none" w:sz="0" w:space="0" w:color="auto"/>
                            <w:right w:val="none" w:sz="0" w:space="0" w:color="auto"/>
                          </w:divBdr>
                          <w:divsChild>
                            <w:div w:id="1031229853">
                              <w:marLeft w:val="0"/>
                              <w:marRight w:val="0"/>
                              <w:marTop w:val="0"/>
                              <w:marBottom w:val="120"/>
                              <w:divBdr>
                                <w:top w:val="none" w:sz="0" w:space="0" w:color="auto"/>
                                <w:left w:val="none" w:sz="0" w:space="0" w:color="auto"/>
                                <w:bottom w:val="none" w:sz="0" w:space="0" w:color="auto"/>
                                <w:right w:val="none" w:sz="0" w:space="0" w:color="auto"/>
                              </w:divBdr>
                            </w:div>
                          </w:divsChild>
                        </w:div>
                        <w:div w:id="1936204613">
                          <w:marLeft w:val="0"/>
                          <w:marRight w:val="150"/>
                          <w:marTop w:val="75"/>
                          <w:marBottom w:val="75"/>
                          <w:divBdr>
                            <w:top w:val="none" w:sz="0" w:space="0" w:color="auto"/>
                            <w:left w:val="none" w:sz="0" w:space="0" w:color="auto"/>
                            <w:bottom w:val="none" w:sz="0" w:space="0" w:color="auto"/>
                            <w:right w:val="none" w:sz="0" w:space="0" w:color="auto"/>
                          </w:divBdr>
                        </w:div>
                        <w:div w:id="774449173">
                          <w:marLeft w:val="0"/>
                          <w:marRight w:val="0"/>
                          <w:marTop w:val="0"/>
                          <w:marBottom w:val="0"/>
                          <w:divBdr>
                            <w:top w:val="none" w:sz="0" w:space="0" w:color="auto"/>
                            <w:left w:val="none" w:sz="0" w:space="0" w:color="auto"/>
                            <w:bottom w:val="none" w:sz="0" w:space="0" w:color="auto"/>
                            <w:right w:val="none" w:sz="0" w:space="0" w:color="auto"/>
                          </w:divBdr>
                          <w:divsChild>
                            <w:div w:id="358972853">
                              <w:marLeft w:val="0"/>
                              <w:marRight w:val="0"/>
                              <w:marTop w:val="0"/>
                              <w:marBottom w:val="120"/>
                              <w:divBdr>
                                <w:top w:val="none" w:sz="0" w:space="0" w:color="auto"/>
                                <w:left w:val="none" w:sz="0" w:space="0" w:color="auto"/>
                                <w:bottom w:val="none" w:sz="0" w:space="0" w:color="auto"/>
                                <w:right w:val="none" w:sz="0" w:space="0" w:color="auto"/>
                              </w:divBdr>
                            </w:div>
                          </w:divsChild>
                        </w:div>
                        <w:div w:id="1286886028">
                          <w:marLeft w:val="900"/>
                          <w:marRight w:val="0"/>
                          <w:marTop w:val="450"/>
                          <w:marBottom w:val="0"/>
                          <w:divBdr>
                            <w:top w:val="none" w:sz="0" w:space="0" w:color="auto"/>
                            <w:left w:val="none" w:sz="0" w:space="0" w:color="auto"/>
                            <w:bottom w:val="none" w:sz="0" w:space="0" w:color="auto"/>
                            <w:right w:val="none" w:sz="0" w:space="0" w:color="auto"/>
                          </w:divBdr>
                          <w:divsChild>
                            <w:div w:id="1925215482">
                              <w:marLeft w:val="0"/>
                              <w:marRight w:val="0"/>
                              <w:marTop w:val="0"/>
                              <w:marBottom w:val="0"/>
                              <w:divBdr>
                                <w:top w:val="none" w:sz="0" w:space="0" w:color="auto"/>
                                <w:left w:val="none" w:sz="0" w:space="0" w:color="auto"/>
                                <w:bottom w:val="none" w:sz="0" w:space="0" w:color="auto"/>
                                <w:right w:val="none" w:sz="0" w:space="0" w:color="auto"/>
                              </w:divBdr>
                              <w:divsChild>
                                <w:div w:id="662440695">
                                  <w:marLeft w:val="0"/>
                                  <w:marRight w:val="0"/>
                                  <w:marTop w:val="0"/>
                                  <w:marBottom w:val="0"/>
                                  <w:divBdr>
                                    <w:top w:val="none" w:sz="0" w:space="0" w:color="auto"/>
                                    <w:left w:val="none" w:sz="0" w:space="0" w:color="auto"/>
                                    <w:bottom w:val="none" w:sz="0" w:space="0" w:color="auto"/>
                                    <w:right w:val="none" w:sz="0" w:space="0" w:color="auto"/>
                                  </w:divBdr>
                                  <w:divsChild>
                                    <w:div w:id="1215389962">
                                      <w:marLeft w:val="0"/>
                                      <w:marRight w:val="150"/>
                                      <w:marTop w:val="75"/>
                                      <w:marBottom w:val="75"/>
                                      <w:divBdr>
                                        <w:top w:val="none" w:sz="0" w:space="0" w:color="auto"/>
                                        <w:left w:val="none" w:sz="0" w:space="0" w:color="auto"/>
                                        <w:bottom w:val="none" w:sz="0" w:space="0" w:color="auto"/>
                                        <w:right w:val="none" w:sz="0" w:space="0" w:color="auto"/>
                                      </w:divBdr>
                                    </w:div>
                                    <w:div w:id="2028633740">
                                      <w:marLeft w:val="0"/>
                                      <w:marRight w:val="0"/>
                                      <w:marTop w:val="0"/>
                                      <w:marBottom w:val="0"/>
                                      <w:divBdr>
                                        <w:top w:val="none" w:sz="0" w:space="0" w:color="auto"/>
                                        <w:left w:val="none" w:sz="0" w:space="0" w:color="auto"/>
                                        <w:bottom w:val="none" w:sz="0" w:space="0" w:color="auto"/>
                                        <w:right w:val="none" w:sz="0" w:space="0" w:color="auto"/>
                                      </w:divBdr>
                                      <w:divsChild>
                                        <w:div w:id="1575164259">
                                          <w:marLeft w:val="0"/>
                                          <w:marRight w:val="0"/>
                                          <w:marTop w:val="0"/>
                                          <w:marBottom w:val="120"/>
                                          <w:divBdr>
                                            <w:top w:val="none" w:sz="0" w:space="0" w:color="auto"/>
                                            <w:left w:val="none" w:sz="0" w:space="0" w:color="auto"/>
                                            <w:bottom w:val="none" w:sz="0" w:space="0" w:color="auto"/>
                                            <w:right w:val="none" w:sz="0" w:space="0" w:color="auto"/>
                                          </w:divBdr>
                                        </w:div>
                                      </w:divsChild>
                                    </w:div>
                                    <w:div w:id="2085494144">
                                      <w:marLeft w:val="0"/>
                                      <w:marRight w:val="150"/>
                                      <w:marTop w:val="75"/>
                                      <w:marBottom w:val="75"/>
                                      <w:divBdr>
                                        <w:top w:val="none" w:sz="0" w:space="0" w:color="auto"/>
                                        <w:left w:val="none" w:sz="0" w:space="0" w:color="auto"/>
                                        <w:bottom w:val="none" w:sz="0" w:space="0" w:color="auto"/>
                                        <w:right w:val="none" w:sz="0" w:space="0" w:color="auto"/>
                                      </w:divBdr>
                                    </w:div>
                                    <w:div w:id="661932033">
                                      <w:marLeft w:val="0"/>
                                      <w:marRight w:val="0"/>
                                      <w:marTop w:val="0"/>
                                      <w:marBottom w:val="0"/>
                                      <w:divBdr>
                                        <w:top w:val="none" w:sz="0" w:space="0" w:color="auto"/>
                                        <w:left w:val="none" w:sz="0" w:space="0" w:color="auto"/>
                                        <w:bottom w:val="none" w:sz="0" w:space="0" w:color="auto"/>
                                        <w:right w:val="none" w:sz="0" w:space="0" w:color="auto"/>
                                      </w:divBdr>
                                      <w:divsChild>
                                        <w:div w:id="921333538">
                                          <w:marLeft w:val="0"/>
                                          <w:marRight w:val="0"/>
                                          <w:marTop w:val="0"/>
                                          <w:marBottom w:val="120"/>
                                          <w:divBdr>
                                            <w:top w:val="none" w:sz="0" w:space="0" w:color="auto"/>
                                            <w:left w:val="none" w:sz="0" w:space="0" w:color="auto"/>
                                            <w:bottom w:val="none" w:sz="0" w:space="0" w:color="auto"/>
                                            <w:right w:val="none" w:sz="0" w:space="0" w:color="auto"/>
                                          </w:divBdr>
                                        </w:div>
                                      </w:divsChild>
                                    </w:div>
                                    <w:div w:id="1630474804">
                                      <w:marLeft w:val="0"/>
                                      <w:marRight w:val="150"/>
                                      <w:marTop w:val="75"/>
                                      <w:marBottom w:val="75"/>
                                      <w:divBdr>
                                        <w:top w:val="none" w:sz="0" w:space="0" w:color="auto"/>
                                        <w:left w:val="none" w:sz="0" w:space="0" w:color="auto"/>
                                        <w:bottom w:val="none" w:sz="0" w:space="0" w:color="auto"/>
                                        <w:right w:val="none" w:sz="0" w:space="0" w:color="auto"/>
                                      </w:divBdr>
                                    </w:div>
                                    <w:div w:id="1882667441">
                                      <w:marLeft w:val="0"/>
                                      <w:marRight w:val="0"/>
                                      <w:marTop w:val="0"/>
                                      <w:marBottom w:val="0"/>
                                      <w:divBdr>
                                        <w:top w:val="none" w:sz="0" w:space="0" w:color="auto"/>
                                        <w:left w:val="none" w:sz="0" w:space="0" w:color="auto"/>
                                        <w:bottom w:val="none" w:sz="0" w:space="0" w:color="auto"/>
                                        <w:right w:val="none" w:sz="0" w:space="0" w:color="auto"/>
                                      </w:divBdr>
                                      <w:divsChild>
                                        <w:div w:id="1583220105">
                                          <w:marLeft w:val="0"/>
                                          <w:marRight w:val="0"/>
                                          <w:marTop w:val="0"/>
                                          <w:marBottom w:val="120"/>
                                          <w:divBdr>
                                            <w:top w:val="none" w:sz="0" w:space="0" w:color="auto"/>
                                            <w:left w:val="none" w:sz="0" w:space="0" w:color="auto"/>
                                            <w:bottom w:val="none" w:sz="0" w:space="0" w:color="auto"/>
                                            <w:right w:val="none" w:sz="0" w:space="0" w:color="auto"/>
                                          </w:divBdr>
                                        </w:div>
                                      </w:divsChild>
                                    </w:div>
                                    <w:div w:id="1701125442">
                                      <w:marLeft w:val="0"/>
                                      <w:marRight w:val="150"/>
                                      <w:marTop w:val="75"/>
                                      <w:marBottom w:val="75"/>
                                      <w:divBdr>
                                        <w:top w:val="none" w:sz="0" w:space="0" w:color="auto"/>
                                        <w:left w:val="none" w:sz="0" w:space="0" w:color="auto"/>
                                        <w:bottom w:val="none" w:sz="0" w:space="0" w:color="auto"/>
                                        <w:right w:val="none" w:sz="0" w:space="0" w:color="auto"/>
                                      </w:divBdr>
                                    </w:div>
                                    <w:div w:id="805704006">
                                      <w:marLeft w:val="0"/>
                                      <w:marRight w:val="0"/>
                                      <w:marTop w:val="0"/>
                                      <w:marBottom w:val="0"/>
                                      <w:divBdr>
                                        <w:top w:val="none" w:sz="0" w:space="0" w:color="auto"/>
                                        <w:left w:val="none" w:sz="0" w:space="0" w:color="auto"/>
                                        <w:bottom w:val="none" w:sz="0" w:space="0" w:color="auto"/>
                                        <w:right w:val="none" w:sz="0" w:space="0" w:color="auto"/>
                                      </w:divBdr>
                                      <w:divsChild>
                                        <w:div w:id="271204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5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662">
                          <w:marLeft w:val="0"/>
                          <w:marRight w:val="150"/>
                          <w:marTop w:val="75"/>
                          <w:marBottom w:val="75"/>
                          <w:divBdr>
                            <w:top w:val="none" w:sz="0" w:space="0" w:color="auto"/>
                            <w:left w:val="none" w:sz="0" w:space="0" w:color="auto"/>
                            <w:bottom w:val="none" w:sz="0" w:space="0" w:color="auto"/>
                            <w:right w:val="none" w:sz="0" w:space="0" w:color="auto"/>
                          </w:divBdr>
                        </w:div>
                        <w:div w:id="100495427">
                          <w:marLeft w:val="0"/>
                          <w:marRight w:val="0"/>
                          <w:marTop w:val="0"/>
                          <w:marBottom w:val="0"/>
                          <w:divBdr>
                            <w:top w:val="none" w:sz="0" w:space="0" w:color="auto"/>
                            <w:left w:val="none" w:sz="0" w:space="0" w:color="auto"/>
                            <w:bottom w:val="none" w:sz="0" w:space="0" w:color="auto"/>
                            <w:right w:val="none" w:sz="0" w:space="0" w:color="auto"/>
                          </w:divBdr>
                          <w:divsChild>
                            <w:div w:id="1244022619">
                              <w:marLeft w:val="0"/>
                              <w:marRight w:val="0"/>
                              <w:marTop w:val="0"/>
                              <w:marBottom w:val="120"/>
                              <w:divBdr>
                                <w:top w:val="none" w:sz="0" w:space="0" w:color="auto"/>
                                <w:left w:val="none" w:sz="0" w:space="0" w:color="auto"/>
                                <w:bottom w:val="none" w:sz="0" w:space="0" w:color="auto"/>
                                <w:right w:val="none" w:sz="0" w:space="0" w:color="auto"/>
                              </w:divBdr>
                            </w:div>
                          </w:divsChild>
                        </w:div>
                        <w:div w:id="1080443169">
                          <w:marLeft w:val="900"/>
                          <w:marRight w:val="0"/>
                          <w:marTop w:val="450"/>
                          <w:marBottom w:val="0"/>
                          <w:divBdr>
                            <w:top w:val="none" w:sz="0" w:space="0" w:color="auto"/>
                            <w:left w:val="none" w:sz="0" w:space="0" w:color="auto"/>
                            <w:bottom w:val="none" w:sz="0" w:space="0" w:color="auto"/>
                            <w:right w:val="none" w:sz="0" w:space="0" w:color="auto"/>
                          </w:divBdr>
                          <w:divsChild>
                            <w:div w:id="1036194625">
                              <w:marLeft w:val="0"/>
                              <w:marRight w:val="0"/>
                              <w:marTop w:val="0"/>
                              <w:marBottom w:val="0"/>
                              <w:divBdr>
                                <w:top w:val="none" w:sz="0" w:space="0" w:color="auto"/>
                                <w:left w:val="none" w:sz="0" w:space="0" w:color="auto"/>
                                <w:bottom w:val="none" w:sz="0" w:space="0" w:color="auto"/>
                                <w:right w:val="none" w:sz="0" w:space="0" w:color="auto"/>
                              </w:divBdr>
                              <w:divsChild>
                                <w:div w:id="526987669">
                                  <w:marLeft w:val="0"/>
                                  <w:marRight w:val="0"/>
                                  <w:marTop w:val="0"/>
                                  <w:marBottom w:val="0"/>
                                  <w:divBdr>
                                    <w:top w:val="none" w:sz="0" w:space="0" w:color="auto"/>
                                    <w:left w:val="none" w:sz="0" w:space="0" w:color="auto"/>
                                    <w:bottom w:val="none" w:sz="0" w:space="0" w:color="auto"/>
                                    <w:right w:val="none" w:sz="0" w:space="0" w:color="auto"/>
                                  </w:divBdr>
                                  <w:divsChild>
                                    <w:div w:id="1432437534">
                                      <w:marLeft w:val="0"/>
                                      <w:marRight w:val="150"/>
                                      <w:marTop w:val="75"/>
                                      <w:marBottom w:val="75"/>
                                      <w:divBdr>
                                        <w:top w:val="none" w:sz="0" w:space="0" w:color="auto"/>
                                        <w:left w:val="none" w:sz="0" w:space="0" w:color="auto"/>
                                        <w:bottom w:val="none" w:sz="0" w:space="0" w:color="auto"/>
                                        <w:right w:val="none" w:sz="0" w:space="0" w:color="auto"/>
                                      </w:divBdr>
                                    </w:div>
                                    <w:div w:id="889192766">
                                      <w:marLeft w:val="0"/>
                                      <w:marRight w:val="0"/>
                                      <w:marTop w:val="0"/>
                                      <w:marBottom w:val="0"/>
                                      <w:divBdr>
                                        <w:top w:val="none" w:sz="0" w:space="0" w:color="auto"/>
                                        <w:left w:val="none" w:sz="0" w:space="0" w:color="auto"/>
                                        <w:bottom w:val="none" w:sz="0" w:space="0" w:color="auto"/>
                                        <w:right w:val="none" w:sz="0" w:space="0" w:color="auto"/>
                                      </w:divBdr>
                                      <w:divsChild>
                                        <w:div w:id="2061829542">
                                          <w:marLeft w:val="0"/>
                                          <w:marRight w:val="0"/>
                                          <w:marTop w:val="0"/>
                                          <w:marBottom w:val="120"/>
                                          <w:divBdr>
                                            <w:top w:val="none" w:sz="0" w:space="0" w:color="auto"/>
                                            <w:left w:val="none" w:sz="0" w:space="0" w:color="auto"/>
                                            <w:bottom w:val="none" w:sz="0" w:space="0" w:color="auto"/>
                                            <w:right w:val="none" w:sz="0" w:space="0" w:color="auto"/>
                                          </w:divBdr>
                                        </w:div>
                                      </w:divsChild>
                                    </w:div>
                                    <w:div w:id="901714682">
                                      <w:marLeft w:val="0"/>
                                      <w:marRight w:val="150"/>
                                      <w:marTop w:val="75"/>
                                      <w:marBottom w:val="75"/>
                                      <w:divBdr>
                                        <w:top w:val="none" w:sz="0" w:space="0" w:color="auto"/>
                                        <w:left w:val="none" w:sz="0" w:space="0" w:color="auto"/>
                                        <w:bottom w:val="none" w:sz="0" w:space="0" w:color="auto"/>
                                        <w:right w:val="none" w:sz="0" w:space="0" w:color="auto"/>
                                      </w:divBdr>
                                    </w:div>
                                    <w:div w:id="1657611855">
                                      <w:marLeft w:val="0"/>
                                      <w:marRight w:val="0"/>
                                      <w:marTop w:val="0"/>
                                      <w:marBottom w:val="0"/>
                                      <w:divBdr>
                                        <w:top w:val="none" w:sz="0" w:space="0" w:color="auto"/>
                                        <w:left w:val="none" w:sz="0" w:space="0" w:color="auto"/>
                                        <w:bottom w:val="none" w:sz="0" w:space="0" w:color="auto"/>
                                        <w:right w:val="none" w:sz="0" w:space="0" w:color="auto"/>
                                      </w:divBdr>
                                      <w:divsChild>
                                        <w:div w:id="128128748">
                                          <w:marLeft w:val="0"/>
                                          <w:marRight w:val="0"/>
                                          <w:marTop w:val="0"/>
                                          <w:marBottom w:val="120"/>
                                          <w:divBdr>
                                            <w:top w:val="none" w:sz="0" w:space="0" w:color="auto"/>
                                            <w:left w:val="none" w:sz="0" w:space="0" w:color="auto"/>
                                            <w:bottom w:val="none" w:sz="0" w:space="0" w:color="auto"/>
                                            <w:right w:val="none" w:sz="0" w:space="0" w:color="auto"/>
                                          </w:divBdr>
                                        </w:div>
                                      </w:divsChild>
                                    </w:div>
                                    <w:div w:id="667370588">
                                      <w:marLeft w:val="0"/>
                                      <w:marRight w:val="150"/>
                                      <w:marTop w:val="75"/>
                                      <w:marBottom w:val="75"/>
                                      <w:divBdr>
                                        <w:top w:val="none" w:sz="0" w:space="0" w:color="auto"/>
                                        <w:left w:val="none" w:sz="0" w:space="0" w:color="auto"/>
                                        <w:bottom w:val="none" w:sz="0" w:space="0" w:color="auto"/>
                                        <w:right w:val="none" w:sz="0" w:space="0" w:color="auto"/>
                                      </w:divBdr>
                                    </w:div>
                                    <w:div w:id="683047869">
                                      <w:marLeft w:val="0"/>
                                      <w:marRight w:val="0"/>
                                      <w:marTop w:val="0"/>
                                      <w:marBottom w:val="0"/>
                                      <w:divBdr>
                                        <w:top w:val="none" w:sz="0" w:space="0" w:color="auto"/>
                                        <w:left w:val="none" w:sz="0" w:space="0" w:color="auto"/>
                                        <w:bottom w:val="none" w:sz="0" w:space="0" w:color="auto"/>
                                        <w:right w:val="none" w:sz="0" w:space="0" w:color="auto"/>
                                      </w:divBdr>
                                      <w:divsChild>
                                        <w:div w:id="3725341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47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419">
                          <w:marLeft w:val="0"/>
                          <w:marRight w:val="150"/>
                          <w:marTop w:val="75"/>
                          <w:marBottom w:val="75"/>
                          <w:divBdr>
                            <w:top w:val="none" w:sz="0" w:space="0" w:color="auto"/>
                            <w:left w:val="none" w:sz="0" w:space="0" w:color="auto"/>
                            <w:bottom w:val="none" w:sz="0" w:space="0" w:color="auto"/>
                            <w:right w:val="none" w:sz="0" w:space="0" w:color="auto"/>
                          </w:divBdr>
                        </w:div>
                        <w:div w:id="2106074335">
                          <w:marLeft w:val="0"/>
                          <w:marRight w:val="0"/>
                          <w:marTop w:val="0"/>
                          <w:marBottom w:val="0"/>
                          <w:divBdr>
                            <w:top w:val="none" w:sz="0" w:space="0" w:color="auto"/>
                            <w:left w:val="none" w:sz="0" w:space="0" w:color="auto"/>
                            <w:bottom w:val="none" w:sz="0" w:space="0" w:color="auto"/>
                            <w:right w:val="none" w:sz="0" w:space="0" w:color="auto"/>
                          </w:divBdr>
                          <w:divsChild>
                            <w:div w:id="711344426">
                              <w:marLeft w:val="0"/>
                              <w:marRight w:val="0"/>
                              <w:marTop w:val="0"/>
                              <w:marBottom w:val="120"/>
                              <w:divBdr>
                                <w:top w:val="none" w:sz="0" w:space="0" w:color="auto"/>
                                <w:left w:val="none" w:sz="0" w:space="0" w:color="auto"/>
                                <w:bottom w:val="none" w:sz="0" w:space="0" w:color="auto"/>
                                <w:right w:val="none" w:sz="0" w:space="0" w:color="auto"/>
                              </w:divBdr>
                            </w:div>
                          </w:divsChild>
                        </w:div>
                        <w:div w:id="1528331835">
                          <w:marLeft w:val="900"/>
                          <w:marRight w:val="0"/>
                          <w:marTop w:val="450"/>
                          <w:marBottom w:val="0"/>
                          <w:divBdr>
                            <w:top w:val="none" w:sz="0" w:space="0" w:color="auto"/>
                            <w:left w:val="none" w:sz="0" w:space="0" w:color="auto"/>
                            <w:bottom w:val="none" w:sz="0" w:space="0" w:color="auto"/>
                            <w:right w:val="none" w:sz="0" w:space="0" w:color="auto"/>
                          </w:divBdr>
                          <w:divsChild>
                            <w:div w:id="1526021600">
                              <w:marLeft w:val="0"/>
                              <w:marRight w:val="0"/>
                              <w:marTop w:val="0"/>
                              <w:marBottom w:val="0"/>
                              <w:divBdr>
                                <w:top w:val="none" w:sz="0" w:space="0" w:color="auto"/>
                                <w:left w:val="none" w:sz="0" w:space="0" w:color="auto"/>
                                <w:bottom w:val="none" w:sz="0" w:space="0" w:color="auto"/>
                                <w:right w:val="none" w:sz="0" w:space="0" w:color="auto"/>
                              </w:divBdr>
                              <w:divsChild>
                                <w:div w:id="1568030245">
                                  <w:marLeft w:val="0"/>
                                  <w:marRight w:val="0"/>
                                  <w:marTop w:val="0"/>
                                  <w:marBottom w:val="0"/>
                                  <w:divBdr>
                                    <w:top w:val="none" w:sz="0" w:space="0" w:color="auto"/>
                                    <w:left w:val="none" w:sz="0" w:space="0" w:color="auto"/>
                                    <w:bottom w:val="none" w:sz="0" w:space="0" w:color="auto"/>
                                    <w:right w:val="none" w:sz="0" w:space="0" w:color="auto"/>
                                  </w:divBdr>
                                  <w:divsChild>
                                    <w:div w:id="361246972">
                                      <w:marLeft w:val="0"/>
                                      <w:marRight w:val="150"/>
                                      <w:marTop w:val="75"/>
                                      <w:marBottom w:val="75"/>
                                      <w:divBdr>
                                        <w:top w:val="none" w:sz="0" w:space="0" w:color="auto"/>
                                        <w:left w:val="none" w:sz="0" w:space="0" w:color="auto"/>
                                        <w:bottom w:val="none" w:sz="0" w:space="0" w:color="auto"/>
                                        <w:right w:val="none" w:sz="0" w:space="0" w:color="auto"/>
                                      </w:divBdr>
                                    </w:div>
                                    <w:div w:id="794367790">
                                      <w:marLeft w:val="0"/>
                                      <w:marRight w:val="0"/>
                                      <w:marTop w:val="0"/>
                                      <w:marBottom w:val="0"/>
                                      <w:divBdr>
                                        <w:top w:val="none" w:sz="0" w:space="0" w:color="auto"/>
                                        <w:left w:val="none" w:sz="0" w:space="0" w:color="auto"/>
                                        <w:bottom w:val="none" w:sz="0" w:space="0" w:color="auto"/>
                                        <w:right w:val="none" w:sz="0" w:space="0" w:color="auto"/>
                                      </w:divBdr>
                                      <w:divsChild>
                                        <w:div w:id="1247110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07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722">
                          <w:marLeft w:val="0"/>
                          <w:marRight w:val="150"/>
                          <w:marTop w:val="75"/>
                          <w:marBottom w:val="75"/>
                          <w:divBdr>
                            <w:top w:val="none" w:sz="0" w:space="0" w:color="auto"/>
                            <w:left w:val="none" w:sz="0" w:space="0" w:color="auto"/>
                            <w:bottom w:val="none" w:sz="0" w:space="0" w:color="auto"/>
                            <w:right w:val="none" w:sz="0" w:space="0" w:color="auto"/>
                          </w:divBdr>
                        </w:div>
                        <w:div w:id="842625597">
                          <w:marLeft w:val="0"/>
                          <w:marRight w:val="0"/>
                          <w:marTop w:val="0"/>
                          <w:marBottom w:val="0"/>
                          <w:divBdr>
                            <w:top w:val="none" w:sz="0" w:space="0" w:color="auto"/>
                            <w:left w:val="none" w:sz="0" w:space="0" w:color="auto"/>
                            <w:bottom w:val="none" w:sz="0" w:space="0" w:color="auto"/>
                            <w:right w:val="none" w:sz="0" w:space="0" w:color="auto"/>
                          </w:divBdr>
                          <w:divsChild>
                            <w:div w:id="1081179456">
                              <w:marLeft w:val="0"/>
                              <w:marRight w:val="0"/>
                              <w:marTop w:val="0"/>
                              <w:marBottom w:val="120"/>
                              <w:divBdr>
                                <w:top w:val="none" w:sz="0" w:space="0" w:color="auto"/>
                                <w:left w:val="none" w:sz="0" w:space="0" w:color="auto"/>
                                <w:bottom w:val="none" w:sz="0" w:space="0" w:color="auto"/>
                                <w:right w:val="none" w:sz="0" w:space="0" w:color="auto"/>
                              </w:divBdr>
                            </w:div>
                          </w:divsChild>
                        </w:div>
                        <w:div w:id="641157576">
                          <w:marLeft w:val="900"/>
                          <w:marRight w:val="0"/>
                          <w:marTop w:val="450"/>
                          <w:marBottom w:val="0"/>
                          <w:divBdr>
                            <w:top w:val="none" w:sz="0" w:space="0" w:color="auto"/>
                            <w:left w:val="none" w:sz="0" w:space="0" w:color="auto"/>
                            <w:bottom w:val="none" w:sz="0" w:space="0" w:color="auto"/>
                            <w:right w:val="none" w:sz="0" w:space="0" w:color="auto"/>
                          </w:divBdr>
                          <w:divsChild>
                            <w:div w:id="33623329">
                              <w:marLeft w:val="0"/>
                              <w:marRight w:val="0"/>
                              <w:marTop w:val="0"/>
                              <w:marBottom w:val="0"/>
                              <w:divBdr>
                                <w:top w:val="none" w:sz="0" w:space="0" w:color="auto"/>
                                <w:left w:val="none" w:sz="0" w:space="0" w:color="auto"/>
                                <w:bottom w:val="none" w:sz="0" w:space="0" w:color="auto"/>
                                <w:right w:val="none" w:sz="0" w:space="0" w:color="auto"/>
                              </w:divBdr>
                              <w:divsChild>
                                <w:div w:id="1555508970">
                                  <w:marLeft w:val="0"/>
                                  <w:marRight w:val="0"/>
                                  <w:marTop w:val="0"/>
                                  <w:marBottom w:val="0"/>
                                  <w:divBdr>
                                    <w:top w:val="none" w:sz="0" w:space="0" w:color="auto"/>
                                    <w:left w:val="none" w:sz="0" w:space="0" w:color="auto"/>
                                    <w:bottom w:val="none" w:sz="0" w:space="0" w:color="auto"/>
                                    <w:right w:val="none" w:sz="0" w:space="0" w:color="auto"/>
                                  </w:divBdr>
                                  <w:divsChild>
                                    <w:div w:id="721371299">
                                      <w:marLeft w:val="0"/>
                                      <w:marRight w:val="150"/>
                                      <w:marTop w:val="75"/>
                                      <w:marBottom w:val="75"/>
                                      <w:divBdr>
                                        <w:top w:val="none" w:sz="0" w:space="0" w:color="auto"/>
                                        <w:left w:val="none" w:sz="0" w:space="0" w:color="auto"/>
                                        <w:bottom w:val="none" w:sz="0" w:space="0" w:color="auto"/>
                                        <w:right w:val="none" w:sz="0" w:space="0" w:color="auto"/>
                                      </w:divBdr>
                                    </w:div>
                                    <w:div w:id="532694043">
                                      <w:marLeft w:val="0"/>
                                      <w:marRight w:val="0"/>
                                      <w:marTop w:val="0"/>
                                      <w:marBottom w:val="0"/>
                                      <w:divBdr>
                                        <w:top w:val="none" w:sz="0" w:space="0" w:color="auto"/>
                                        <w:left w:val="none" w:sz="0" w:space="0" w:color="auto"/>
                                        <w:bottom w:val="none" w:sz="0" w:space="0" w:color="auto"/>
                                        <w:right w:val="none" w:sz="0" w:space="0" w:color="auto"/>
                                      </w:divBdr>
                                      <w:divsChild>
                                        <w:div w:id="1493138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3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351">
                          <w:marLeft w:val="0"/>
                          <w:marRight w:val="150"/>
                          <w:marTop w:val="75"/>
                          <w:marBottom w:val="75"/>
                          <w:divBdr>
                            <w:top w:val="none" w:sz="0" w:space="0" w:color="auto"/>
                            <w:left w:val="none" w:sz="0" w:space="0" w:color="auto"/>
                            <w:bottom w:val="none" w:sz="0" w:space="0" w:color="auto"/>
                            <w:right w:val="none" w:sz="0" w:space="0" w:color="auto"/>
                          </w:divBdr>
                        </w:div>
                        <w:div w:id="1510871135">
                          <w:marLeft w:val="0"/>
                          <w:marRight w:val="0"/>
                          <w:marTop w:val="0"/>
                          <w:marBottom w:val="0"/>
                          <w:divBdr>
                            <w:top w:val="none" w:sz="0" w:space="0" w:color="auto"/>
                            <w:left w:val="none" w:sz="0" w:space="0" w:color="auto"/>
                            <w:bottom w:val="none" w:sz="0" w:space="0" w:color="auto"/>
                            <w:right w:val="none" w:sz="0" w:space="0" w:color="auto"/>
                          </w:divBdr>
                          <w:divsChild>
                            <w:div w:id="1279675523">
                              <w:marLeft w:val="0"/>
                              <w:marRight w:val="0"/>
                              <w:marTop w:val="0"/>
                              <w:marBottom w:val="120"/>
                              <w:divBdr>
                                <w:top w:val="none" w:sz="0" w:space="0" w:color="auto"/>
                                <w:left w:val="none" w:sz="0" w:space="0" w:color="auto"/>
                                <w:bottom w:val="none" w:sz="0" w:space="0" w:color="auto"/>
                                <w:right w:val="none" w:sz="0" w:space="0" w:color="auto"/>
                              </w:divBdr>
                            </w:div>
                          </w:divsChild>
                        </w:div>
                        <w:div w:id="600918074">
                          <w:marLeft w:val="0"/>
                          <w:marRight w:val="150"/>
                          <w:marTop w:val="75"/>
                          <w:marBottom w:val="75"/>
                          <w:divBdr>
                            <w:top w:val="none" w:sz="0" w:space="0" w:color="auto"/>
                            <w:left w:val="none" w:sz="0" w:space="0" w:color="auto"/>
                            <w:bottom w:val="none" w:sz="0" w:space="0" w:color="auto"/>
                            <w:right w:val="none" w:sz="0" w:space="0" w:color="auto"/>
                          </w:divBdr>
                        </w:div>
                        <w:div w:id="332074078">
                          <w:marLeft w:val="0"/>
                          <w:marRight w:val="0"/>
                          <w:marTop w:val="0"/>
                          <w:marBottom w:val="0"/>
                          <w:divBdr>
                            <w:top w:val="none" w:sz="0" w:space="0" w:color="auto"/>
                            <w:left w:val="none" w:sz="0" w:space="0" w:color="auto"/>
                            <w:bottom w:val="none" w:sz="0" w:space="0" w:color="auto"/>
                            <w:right w:val="none" w:sz="0" w:space="0" w:color="auto"/>
                          </w:divBdr>
                          <w:divsChild>
                            <w:div w:id="1923299329">
                              <w:marLeft w:val="0"/>
                              <w:marRight w:val="0"/>
                              <w:marTop w:val="0"/>
                              <w:marBottom w:val="120"/>
                              <w:divBdr>
                                <w:top w:val="none" w:sz="0" w:space="0" w:color="auto"/>
                                <w:left w:val="none" w:sz="0" w:space="0" w:color="auto"/>
                                <w:bottom w:val="none" w:sz="0" w:space="0" w:color="auto"/>
                                <w:right w:val="none" w:sz="0" w:space="0" w:color="auto"/>
                              </w:divBdr>
                            </w:div>
                          </w:divsChild>
                        </w:div>
                        <w:div w:id="1048531191">
                          <w:marLeft w:val="900"/>
                          <w:marRight w:val="0"/>
                          <w:marTop w:val="450"/>
                          <w:marBottom w:val="0"/>
                          <w:divBdr>
                            <w:top w:val="none" w:sz="0" w:space="0" w:color="auto"/>
                            <w:left w:val="none" w:sz="0" w:space="0" w:color="auto"/>
                            <w:bottom w:val="none" w:sz="0" w:space="0" w:color="auto"/>
                            <w:right w:val="none" w:sz="0" w:space="0" w:color="auto"/>
                          </w:divBdr>
                          <w:divsChild>
                            <w:div w:id="217979344">
                              <w:marLeft w:val="0"/>
                              <w:marRight w:val="0"/>
                              <w:marTop w:val="0"/>
                              <w:marBottom w:val="0"/>
                              <w:divBdr>
                                <w:top w:val="none" w:sz="0" w:space="0" w:color="auto"/>
                                <w:left w:val="none" w:sz="0" w:space="0" w:color="auto"/>
                                <w:bottom w:val="none" w:sz="0" w:space="0" w:color="auto"/>
                                <w:right w:val="none" w:sz="0" w:space="0" w:color="auto"/>
                              </w:divBdr>
                              <w:divsChild>
                                <w:div w:id="780220085">
                                  <w:marLeft w:val="0"/>
                                  <w:marRight w:val="0"/>
                                  <w:marTop w:val="0"/>
                                  <w:marBottom w:val="0"/>
                                  <w:divBdr>
                                    <w:top w:val="none" w:sz="0" w:space="0" w:color="auto"/>
                                    <w:left w:val="none" w:sz="0" w:space="0" w:color="auto"/>
                                    <w:bottom w:val="none" w:sz="0" w:space="0" w:color="auto"/>
                                    <w:right w:val="none" w:sz="0" w:space="0" w:color="auto"/>
                                  </w:divBdr>
                                  <w:divsChild>
                                    <w:div w:id="185873391">
                                      <w:marLeft w:val="0"/>
                                      <w:marRight w:val="150"/>
                                      <w:marTop w:val="75"/>
                                      <w:marBottom w:val="75"/>
                                      <w:divBdr>
                                        <w:top w:val="none" w:sz="0" w:space="0" w:color="auto"/>
                                        <w:left w:val="none" w:sz="0" w:space="0" w:color="auto"/>
                                        <w:bottom w:val="none" w:sz="0" w:space="0" w:color="auto"/>
                                        <w:right w:val="none" w:sz="0" w:space="0" w:color="auto"/>
                                      </w:divBdr>
                                    </w:div>
                                    <w:div w:id="47729190">
                                      <w:marLeft w:val="0"/>
                                      <w:marRight w:val="0"/>
                                      <w:marTop w:val="0"/>
                                      <w:marBottom w:val="0"/>
                                      <w:divBdr>
                                        <w:top w:val="none" w:sz="0" w:space="0" w:color="auto"/>
                                        <w:left w:val="none" w:sz="0" w:space="0" w:color="auto"/>
                                        <w:bottom w:val="none" w:sz="0" w:space="0" w:color="auto"/>
                                        <w:right w:val="none" w:sz="0" w:space="0" w:color="auto"/>
                                      </w:divBdr>
                                      <w:divsChild>
                                        <w:div w:id="24868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48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529">
                          <w:marLeft w:val="0"/>
                          <w:marRight w:val="150"/>
                          <w:marTop w:val="75"/>
                          <w:marBottom w:val="75"/>
                          <w:divBdr>
                            <w:top w:val="none" w:sz="0" w:space="0" w:color="auto"/>
                            <w:left w:val="none" w:sz="0" w:space="0" w:color="auto"/>
                            <w:bottom w:val="none" w:sz="0" w:space="0" w:color="auto"/>
                            <w:right w:val="none" w:sz="0" w:space="0" w:color="auto"/>
                          </w:divBdr>
                        </w:div>
                        <w:div w:id="2014067126">
                          <w:marLeft w:val="0"/>
                          <w:marRight w:val="0"/>
                          <w:marTop w:val="0"/>
                          <w:marBottom w:val="0"/>
                          <w:divBdr>
                            <w:top w:val="none" w:sz="0" w:space="0" w:color="auto"/>
                            <w:left w:val="none" w:sz="0" w:space="0" w:color="auto"/>
                            <w:bottom w:val="none" w:sz="0" w:space="0" w:color="auto"/>
                            <w:right w:val="none" w:sz="0" w:space="0" w:color="auto"/>
                          </w:divBdr>
                          <w:divsChild>
                            <w:div w:id="1909000322">
                              <w:marLeft w:val="0"/>
                              <w:marRight w:val="0"/>
                              <w:marTop w:val="0"/>
                              <w:marBottom w:val="120"/>
                              <w:divBdr>
                                <w:top w:val="none" w:sz="0" w:space="0" w:color="auto"/>
                                <w:left w:val="none" w:sz="0" w:space="0" w:color="auto"/>
                                <w:bottom w:val="none" w:sz="0" w:space="0" w:color="auto"/>
                                <w:right w:val="none" w:sz="0" w:space="0" w:color="auto"/>
                              </w:divBdr>
                            </w:div>
                          </w:divsChild>
                        </w:div>
                        <w:div w:id="341248231">
                          <w:marLeft w:val="0"/>
                          <w:marRight w:val="150"/>
                          <w:marTop w:val="75"/>
                          <w:marBottom w:val="75"/>
                          <w:divBdr>
                            <w:top w:val="none" w:sz="0" w:space="0" w:color="auto"/>
                            <w:left w:val="none" w:sz="0" w:space="0" w:color="auto"/>
                            <w:bottom w:val="none" w:sz="0" w:space="0" w:color="auto"/>
                            <w:right w:val="none" w:sz="0" w:space="0" w:color="auto"/>
                          </w:divBdr>
                        </w:div>
                        <w:div w:id="927737624">
                          <w:marLeft w:val="0"/>
                          <w:marRight w:val="0"/>
                          <w:marTop w:val="0"/>
                          <w:marBottom w:val="0"/>
                          <w:divBdr>
                            <w:top w:val="none" w:sz="0" w:space="0" w:color="auto"/>
                            <w:left w:val="none" w:sz="0" w:space="0" w:color="auto"/>
                            <w:bottom w:val="none" w:sz="0" w:space="0" w:color="auto"/>
                            <w:right w:val="none" w:sz="0" w:space="0" w:color="auto"/>
                          </w:divBdr>
                          <w:divsChild>
                            <w:div w:id="184948876">
                              <w:marLeft w:val="0"/>
                              <w:marRight w:val="0"/>
                              <w:marTop w:val="0"/>
                              <w:marBottom w:val="120"/>
                              <w:divBdr>
                                <w:top w:val="none" w:sz="0" w:space="0" w:color="auto"/>
                                <w:left w:val="none" w:sz="0" w:space="0" w:color="auto"/>
                                <w:bottom w:val="none" w:sz="0" w:space="0" w:color="auto"/>
                                <w:right w:val="none" w:sz="0" w:space="0" w:color="auto"/>
                              </w:divBdr>
                            </w:div>
                          </w:divsChild>
                        </w:div>
                        <w:div w:id="1175268756">
                          <w:marLeft w:val="0"/>
                          <w:marRight w:val="150"/>
                          <w:marTop w:val="75"/>
                          <w:marBottom w:val="75"/>
                          <w:divBdr>
                            <w:top w:val="none" w:sz="0" w:space="0" w:color="auto"/>
                            <w:left w:val="none" w:sz="0" w:space="0" w:color="auto"/>
                            <w:bottom w:val="none" w:sz="0" w:space="0" w:color="auto"/>
                            <w:right w:val="none" w:sz="0" w:space="0" w:color="auto"/>
                          </w:divBdr>
                        </w:div>
                        <w:div w:id="664171139">
                          <w:marLeft w:val="0"/>
                          <w:marRight w:val="0"/>
                          <w:marTop w:val="0"/>
                          <w:marBottom w:val="0"/>
                          <w:divBdr>
                            <w:top w:val="none" w:sz="0" w:space="0" w:color="auto"/>
                            <w:left w:val="none" w:sz="0" w:space="0" w:color="auto"/>
                            <w:bottom w:val="none" w:sz="0" w:space="0" w:color="auto"/>
                            <w:right w:val="none" w:sz="0" w:space="0" w:color="auto"/>
                          </w:divBdr>
                          <w:divsChild>
                            <w:div w:id="709189860">
                              <w:marLeft w:val="0"/>
                              <w:marRight w:val="0"/>
                              <w:marTop w:val="0"/>
                              <w:marBottom w:val="120"/>
                              <w:divBdr>
                                <w:top w:val="none" w:sz="0" w:space="0" w:color="auto"/>
                                <w:left w:val="none" w:sz="0" w:space="0" w:color="auto"/>
                                <w:bottom w:val="none" w:sz="0" w:space="0" w:color="auto"/>
                                <w:right w:val="none" w:sz="0" w:space="0" w:color="auto"/>
                              </w:divBdr>
                            </w:div>
                          </w:divsChild>
                        </w:div>
                        <w:div w:id="876549155">
                          <w:marLeft w:val="0"/>
                          <w:marRight w:val="150"/>
                          <w:marTop w:val="75"/>
                          <w:marBottom w:val="75"/>
                          <w:divBdr>
                            <w:top w:val="none" w:sz="0" w:space="0" w:color="auto"/>
                            <w:left w:val="none" w:sz="0" w:space="0" w:color="auto"/>
                            <w:bottom w:val="none" w:sz="0" w:space="0" w:color="auto"/>
                            <w:right w:val="none" w:sz="0" w:space="0" w:color="auto"/>
                          </w:divBdr>
                        </w:div>
                        <w:div w:id="1314673318">
                          <w:marLeft w:val="0"/>
                          <w:marRight w:val="0"/>
                          <w:marTop w:val="0"/>
                          <w:marBottom w:val="0"/>
                          <w:divBdr>
                            <w:top w:val="none" w:sz="0" w:space="0" w:color="auto"/>
                            <w:left w:val="none" w:sz="0" w:space="0" w:color="auto"/>
                            <w:bottom w:val="none" w:sz="0" w:space="0" w:color="auto"/>
                            <w:right w:val="none" w:sz="0" w:space="0" w:color="auto"/>
                          </w:divBdr>
                          <w:divsChild>
                            <w:div w:id="76484147">
                              <w:marLeft w:val="0"/>
                              <w:marRight w:val="0"/>
                              <w:marTop w:val="0"/>
                              <w:marBottom w:val="120"/>
                              <w:divBdr>
                                <w:top w:val="none" w:sz="0" w:space="0" w:color="auto"/>
                                <w:left w:val="none" w:sz="0" w:space="0" w:color="auto"/>
                                <w:bottom w:val="none" w:sz="0" w:space="0" w:color="auto"/>
                                <w:right w:val="none" w:sz="0" w:space="0" w:color="auto"/>
                              </w:divBdr>
                            </w:div>
                          </w:divsChild>
                        </w:div>
                        <w:div w:id="1188954588">
                          <w:marLeft w:val="0"/>
                          <w:marRight w:val="150"/>
                          <w:marTop w:val="75"/>
                          <w:marBottom w:val="75"/>
                          <w:divBdr>
                            <w:top w:val="none" w:sz="0" w:space="0" w:color="auto"/>
                            <w:left w:val="none" w:sz="0" w:space="0" w:color="auto"/>
                            <w:bottom w:val="none" w:sz="0" w:space="0" w:color="auto"/>
                            <w:right w:val="none" w:sz="0" w:space="0" w:color="auto"/>
                          </w:divBdr>
                        </w:div>
                        <w:div w:id="1132791227">
                          <w:marLeft w:val="0"/>
                          <w:marRight w:val="0"/>
                          <w:marTop w:val="0"/>
                          <w:marBottom w:val="0"/>
                          <w:divBdr>
                            <w:top w:val="none" w:sz="0" w:space="0" w:color="auto"/>
                            <w:left w:val="none" w:sz="0" w:space="0" w:color="auto"/>
                            <w:bottom w:val="none" w:sz="0" w:space="0" w:color="auto"/>
                            <w:right w:val="none" w:sz="0" w:space="0" w:color="auto"/>
                          </w:divBdr>
                          <w:divsChild>
                            <w:div w:id="1834102382">
                              <w:marLeft w:val="0"/>
                              <w:marRight w:val="0"/>
                              <w:marTop w:val="0"/>
                              <w:marBottom w:val="120"/>
                              <w:divBdr>
                                <w:top w:val="none" w:sz="0" w:space="0" w:color="auto"/>
                                <w:left w:val="none" w:sz="0" w:space="0" w:color="auto"/>
                                <w:bottom w:val="none" w:sz="0" w:space="0" w:color="auto"/>
                                <w:right w:val="none" w:sz="0" w:space="0" w:color="auto"/>
                              </w:divBdr>
                            </w:div>
                          </w:divsChild>
                        </w:div>
                        <w:div w:id="1816097321">
                          <w:marLeft w:val="0"/>
                          <w:marRight w:val="150"/>
                          <w:marTop w:val="75"/>
                          <w:marBottom w:val="75"/>
                          <w:divBdr>
                            <w:top w:val="none" w:sz="0" w:space="0" w:color="auto"/>
                            <w:left w:val="none" w:sz="0" w:space="0" w:color="auto"/>
                            <w:bottom w:val="none" w:sz="0" w:space="0" w:color="auto"/>
                            <w:right w:val="none" w:sz="0" w:space="0" w:color="auto"/>
                          </w:divBdr>
                        </w:div>
                        <w:div w:id="1901015299">
                          <w:marLeft w:val="0"/>
                          <w:marRight w:val="0"/>
                          <w:marTop w:val="0"/>
                          <w:marBottom w:val="0"/>
                          <w:divBdr>
                            <w:top w:val="none" w:sz="0" w:space="0" w:color="auto"/>
                            <w:left w:val="none" w:sz="0" w:space="0" w:color="auto"/>
                            <w:bottom w:val="none" w:sz="0" w:space="0" w:color="auto"/>
                            <w:right w:val="none" w:sz="0" w:space="0" w:color="auto"/>
                          </w:divBdr>
                          <w:divsChild>
                            <w:div w:id="1154375092">
                              <w:marLeft w:val="0"/>
                              <w:marRight w:val="0"/>
                              <w:marTop w:val="0"/>
                              <w:marBottom w:val="120"/>
                              <w:divBdr>
                                <w:top w:val="none" w:sz="0" w:space="0" w:color="auto"/>
                                <w:left w:val="none" w:sz="0" w:space="0" w:color="auto"/>
                                <w:bottom w:val="none" w:sz="0" w:space="0" w:color="auto"/>
                                <w:right w:val="none" w:sz="0" w:space="0" w:color="auto"/>
                              </w:divBdr>
                            </w:div>
                          </w:divsChild>
                        </w:div>
                        <w:div w:id="1570460398">
                          <w:marLeft w:val="0"/>
                          <w:marRight w:val="150"/>
                          <w:marTop w:val="75"/>
                          <w:marBottom w:val="75"/>
                          <w:divBdr>
                            <w:top w:val="none" w:sz="0" w:space="0" w:color="auto"/>
                            <w:left w:val="none" w:sz="0" w:space="0" w:color="auto"/>
                            <w:bottom w:val="none" w:sz="0" w:space="0" w:color="auto"/>
                            <w:right w:val="none" w:sz="0" w:space="0" w:color="auto"/>
                          </w:divBdr>
                        </w:div>
                        <w:div w:id="129441958">
                          <w:marLeft w:val="0"/>
                          <w:marRight w:val="0"/>
                          <w:marTop w:val="0"/>
                          <w:marBottom w:val="0"/>
                          <w:divBdr>
                            <w:top w:val="none" w:sz="0" w:space="0" w:color="auto"/>
                            <w:left w:val="none" w:sz="0" w:space="0" w:color="auto"/>
                            <w:bottom w:val="none" w:sz="0" w:space="0" w:color="auto"/>
                            <w:right w:val="none" w:sz="0" w:space="0" w:color="auto"/>
                          </w:divBdr>
                          <w:divsChild>
                            <w:div w:id="192426354">
                              <w:marLeft w:val="0"/>
                              <w:marRight w:val="0"/>
                              <w:marTop w:val="0"/>
                              <w:marBottom w:val="120"/>
                              <w:divBdr>
                                <w:top w:val="none" w:sz="0" w:space="0" w:color="auto"/>
                                <w:left w:val="none" w:sz="0" w:space="0" w:color="auto"/>
                                <w:bottom w:val="none" w:sz="0" w:space="0" w:color="auto"/>
                                <w:right w:val="none" w:sz="0" w:space="0" w:color="auto"/>
                              </w:divBdr>
                            </w:div>
                          </w:divsChild>
                        </w:div>
                        <w:div w:id="1360812423">
                          <w:marLeft w:val="900"/>
                          <w:marRight w:val="0"/>
                          <w:marTop w:val="450"/>
                          <w:marBottom w:val="0"/>
                          <w:divBdr>
                            <w:top w:val="none" w:sz="0" w:space="0" w:color="auto"/>
                            <w:left w:val="none" w:sz="0" w:space="0" w:color="auto"/>
                            <w:bottom w:val="none" w:sz="0" w:space="0" w:color="auto"/>
                            <w:right w:val="none" w:sz="0" w:space="0" w:color="auto"/>
                          </w:divBdr>
                          <w:divsChild>
                            <w:div w:id="582685469">
                              <w:marLeft w:val="0"/>
                              <w:marRight w:val="0"/>
                              <w:marTop w:val="0"/>
                              <w:marBottom w:val="0"/>
                              <w:divBdr>
                                <w:top w:val="none" w:sz="0" w:space="0" w:color="auto"/>
                                <w:left w:val="none" w:sz="0" w:space="0" w:color="auto"/>
                                <w:bottom w:val="none" w:sz="0" w:space="0" w:color="auto"/>
                                <w:right w:val="none" w:sz="0" w:space="0" w:color="auto"/>
                              </w:divBdr>
                              <w:divsChild>
                                <w:div w:id="560023225">
                                  <w:marLeft w:val="0"/>
                                  <w:marRight w:val="0"/>
                                  <w:marTop w:val="0"/>
                                  <w:marBottom w:val="0"/>
                                  <w:divBdr>
                                    <w:top w:val="none" w:sz="0" w:space="0" w:color="auto"/>
                                    <w:left w:val="none" w:sz="0" w:space="0" w:color="auto"/>
                                    <w:bottom w:val="none" w:sz="0" w:space="0" w:color="auto"/>
                                    <w:right w:val="none" w:sz="0" w:space="0" w:color="auto"/>
                                  </w:divBdr>
                                  <w:divsChild>
                                    <w:div w:id="597980095">
                                      <w:marLeft w:val="0"/>
                                      <w:marRight w:val="150"/>
                                      <w:marTop w:val="75"/>
                                      <w:marBottom w:val="75"/>
                                      <w:divBdr>
                                        <w:top w:val="none" w:sz="0" w:space="0" w:color="auto"/>
                                        <w:left w:val="none" w:sz="0" w:space="0" w:color="auto"/>
                                        <w:bottom w:val="none" w:sz="0" w:space="0" w:color="auto"/>
                                        <w:right w:val="none" w:sz="0" w:space="0" w:color="auto"/>
                                      </w:divBdr>
                                    </w:div>
                                    <w:div w:id="1755741852">
                                      <w:marLeft w:val="0"/>
                                      <w:marRight w:val="0"/>
                                      <w:marTop w:val="0"/>
                                      <w:marBottom w:val="0"/>
                                      <w:divBdr>
                                        <w:top w:val="none" w:sz="0" w:space="0" w:color="auto"/>
                                        <w:left w:val="none" w:sz="0" w:space="0" w:color="auto"/>
                                        <w:bottom w:val="none" w:sz="0" w:space="0" w:color="auto"/>
                                        <w:right w:val="none" w:sz="0" w:space="0" w:color="auto"/>
                                      </w:divBdr>
                                      <w:divsChild>
                                        <w:div w:id="115293571">
                                          <w:marLeft w:val="0"/>
                                          <w:marRight w:val="0"/>
                                          <w:marTop w:val="0"/>
                                          <w:marBottom w:val="120"/>
                                          <w:divBdr>
                                            <w:top w:val="none" w:sz="0" w:space="0" w:color="auto"/>
                                            <w:left w:val="none" w:sz="0" w:space="0" w:color="auto"/>
                                            <w:bottom w:val="none" w:sz="0" w:space="0" w:color="auto"/>
                                            <w:right w:val="none" w:sz="0" w:space="0" w:color="auto"/>
                                          </w:divBdr>
                                        </w:div>
                                      </w:divsChild>
                                    </w:div>
                                    <w:div w:id="1620993489">
                                      <w:marLeft w:val="0"/>
                                      <w:marRight w:val="150"/>
                                      <w:marTop w:val="75"/>
                                      <w:marBottom w:val="75"/>
                                      <w:divBdr>
                                        <w:top w:val="none" w:sz="0" w:space="0" w:color="auto"/>
                                        <w:left w:val="none" w:sz="0" w:space="0" w:color="auto"/>
                                        <w:bottom w:val="none" w:sz="0" w:space="0" w:color="auto"/>
                                        <w:right w:val="none" w:sz="0" w:space="0" w:color="auto"/>
                                      </w:divBdr>
                                    </w:div>
                                    <w:div w:id="345644715">
                                      <w:marLeft w:val="0"/>
                                      <w:marRight w:val="0"/>
                                      <w:marTop w:val="0"/>
                                      <w:marBottom w:val="0"/>
                                      <w:divBdr>
                                        <w:top w:val="none" w:sz="0" w:space="0" w:color="auto"/>
                                        <w:left w:val="none" w:sz="0" w:space="0" w:color="auto"/>
                                        <w:bottom w:val="none" w:sz="0" w:space="0" w:color="auto"/>
                                        <w:right w:val="none" w:sz="0" w:space="0" w:color="auto"/>
                                      </w:divBdr>
                                      <w:divsChild>
                                        <w:div w:id="8765044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04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069">
                          <w:marLeft w:val="0"/>
                          <w:marRight w:val="150"/>
                          <w:marTop w:val="75"/>
                          <w:marBottom w:val="75"/>
                          <w:divBdr>
                            <w:top w:val="none" w:sz="0" w:space="0" w:color="auto"/>
                            <w:left w:val="none" w:sz="0" w:space="0" w:color="auto"/>
                            <w:bottom w:val="none" w:sz="0" w:space="0" w:color="auto"/>
                            <w:right w:val="none" w:sz="0" w:space="0" w:color="auto"/>
                          </w:divBdr>
                        </w:div>
                        <w:div w:id="488908543">
                          <w:marLeft w:val="0"/>
                          <w:marRight w:val="0"/>
                          <w:marTop w:val="0"/>
                          <w:marBottom w:val="0"/>
                          <w:divBdr>
                            <w:top w:val="none" w:sz="0" w:space="0" w:color="auto"/>
                            <w:left w:val="none" w:sz="0" w:space="0" w:color="auto"/>
                            <w:bottom w:val="none" w:sz="0" w:space="0" w:color="auto"/>
                            <w:right w:val="none" w:sz="0" w:space="0" w:color="auto"/>
                          </w:divBdr>
                          <w:divsChild>
                            <w:div w:id="1616205430">
                              <w:marLeft w:val="0"/>
                              <w:marRight w:val="0"/>
                              <w:marTop w:val="0"/>
                              <w:marBottom w:val="120"/>
                              <w:divBdr>
                                <w:top w:val="none" w:sz="0" w:space="0" w:color="auto"/>
                                <w:left w:val="none" w:sz="0" w:space="0" w:color="auto"/>
                                <w:bottom w:val="none" w:sz="0" w:space="0" w:color="auto"/>
                                <w:right w:val="none" w:sz="0" w:space="0" w:color="auto"/>
                              </w:divBdr>
                            </w:div>
                          </w:divsChild>
                        </w:div>
                        <w:div w:id="1330016081">
                          <w:marLeft w:val="900"/>
                          <w:marRight w:val="0"/>
                          <w:marTop w:val="450"/>
                          <w:marBottom w:val="0"/>
                          <w:divBdr>
                            <w:top w:val="none" w:sz="0" w:space="0" w:color="auto"/>
                            <w:left w:val="none" w:sz="0" w:space="0" w:color="auto"/>
                            <w:bottom w:val="none" w:sz="0" w:space="0" w:color="auto"/>
                            <w:right w:val="none" w:sz="0" w:space="0" w:color="auto"/>
                          </w:divBdr>
                          <w:divsChild>
                            <w:div w:id="1927954128">
                              <w:marLeft w:val="0"/>
                              <w:marRight w:val="0"/>
                              <w:marTop w:val="0"/>
                              <w:marBottom w:val="0"/>
                              <w:divBdr>
                                <w:top w:val="none" w:sz="0" w:space="0" w:color="auto"/>
                                <w:left w:val="none" w:sz="0" w:space="0" w:color="auto"/>
                                <w:bottom w:val="none" w:sz="0" w:space="0" w:color="auto"/>
                                <w:right w:val="none" w:sz="0" w:space="0" w:color="auto"/>
                              </w:divBdr>
                              <w:divsChild>
                                <w:div w:id="1174565783">
                                  <w:marLeft w:val="0"/>
                                  <w:marRight w:val="0"/>
                                  <w:marTop w:val="0"/>
                                  <w:marBottom w:val="0"/>
                                  <w:divBdr>
                                    <w:top w:val="none" w:sz="0" w:space="0" w:color="auto"/>
                                    <w:left w:val="none" w:sz="0" w:space="0" w:color="auto"/>
                                    <w:bottom w:val="none" w:sz="0" w:space="0" w:color="auto"/>
                                    <w:right w:val="none" w:sz="0" w:space="0" w:color="auto"/>
                                  </w:divBdr>
                                  <w:divsChild>
                                    <w:div w:id="571236342">
                                      <w:marLeft w:val="0"/>
                                      <w:marRight w:val="150"/>
                                      <w:marTop w:val="75"/>
                                      <w:marBottom w:val="75"/>
                                      <w:divBdr>
                                        <w:top w:val="none" w:sz="0" w:space="0" w:color="auto"/>
                                        <w:left w:val="none" w:sz="0" w:space="0" w:color="auto"/>
                                        <w:bottom w:val="none" w:sz="0" w:space="0" w:color="auto"/>
                                        <w:right w:val="none" w:sz="0" w:space="0" w:color="auto"/>
                                      </w:divBdr>
                                    </w:div>
                                    <w:div w:id="365567407">
                                      <w:marLeft w:val="0"/>
                                      <w:marRight w:val="0"/>
                                      <w:marTop w:val="0"/>
                                      <w:marBottom w:val="0"/>
                                      <w:divBdr>
                                        <w:top w:val="none" w:sz="0" w:space="0" w:color="auto"/>
                                        <w:left w:val="none" w:sz="0" w:space="0" w:color="auto"/>
                                        <w:bottom w:val="none" w:sz="0" w:space="0" w:color="auto"/>
                                        <w:right w:val="none" w:sz="0" w:space="0" w:color="auto"/>
                                      </w:divBdr>
                                      <w:divsChild>
                                        <w:div w:id="317075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05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5068">
                          <w:marLeft w:val="0"/>
                          <w:marRight w:val="150"/>
                          <w:marTop w:val="75"/>
                          <w:marBottom w:val="75"/>
                          <w:divBdr>
                            <w:top w:val="none" w:sz="0" w:space="0" w:color="auto"/>
                            <w:left w:val="none" w:sz="0" w:space="0" w:color="auto"/>
                            <w:bottom w:val="none" w:sz="0" w:space="0" w:color="auto"/>
                            <w:right w:val="none" w:sz="0" w:space="0" w:color="auto"/>
                          </w:divBdr>
                        </w:div>
                        <w:div w:id="1039431010">
                          <w:marLeft w:val="0"/>
                          <w:marRight w:val="0"/>
                          <w:marTop w:val="0"/>
                          <w:marBottom w:val="0"/>
                          <w:divBdr>
                            <w:top w:val="none" w:sz="0" w:space="0" w:color="auto"/>
                            <w:left w:val="none" w:sz="0" w:space="0" w:color="auto"/>
                            <w:bottom w:val="none" w:sz="0" w:space="0" w:color="auto"/>
                            <w:right w:val="none" w:sz="0" w:space="0" w:color="auto"/>
                          </w:divBdr>
                          <w:divsChild>
                            <w:div w:id="1551963196">
                              <w:marLeft w:val="0"/>
                              <w:marRight w:val="0"/>
                              <w:marTop w:val="0"/>
                              <w:marBottom w:val="120"/>
                              <w:divBdr>
                                <w:top w:val="none" w:sz="0" w:space="0" w:color="auto"/>
                                <w:left w:val="none" w:sz="0" w:space="0" w:color="auto"/>
                                <w:bottom w:val="none" w:sz="0" w:space="0" w:color="auto"/>
                                <w:right w:val="none" w:sz="0" w:space="0" w:color="auto"/>
                              </w:divBdr>
                            </w:div>
                          </w:divsChild>
                        </w:div>
                        <w:div w:id="1857379866">
                          <w:marLeft w:val="0"/>
                          <w:marRight w:val="150"/>
                          <w:marTop w:val="75"/>
                          <w:marBottom w:val="75"/>
                          <w:divBdr>
                            <w:top w:val="none" w:sz="0" w:space="0" w:color="auto"/>
                            <w:left w:val="none" w:sz="0" w:space="0" w:color="auto"/>
                            <w:bottom w:val="none" w:sz="0" w:space="0" w:color="auto"/>
                            <w:right w:val="none" w:sz="0" w:space="0" w:color="auto"/>
                          </w:divBdr>
                        </w:div>
                        <w:div w:id="287972508">
                          <w:marLeft w:val="0"/>
                          <w:marRight w:val="0"/>
                          <w:marTop w:val="0"/>
                          <w:marBottom w:val="0"/>
                          <w:divBdr>
                            <w:top w:val="none" w:sz="0" w:space="0" w:color="auto"/>
                            <w:left w:val="none" w:sz="0" w:space="0" w:color="auto"/>
                            <w:bottom w:val="none" w:sz="0" w:space="0" w:color="auto"/>
                            <w:right w:val="none" w:sz="0" w:space="0" w:color="auto"/>
                          </w:divBdr>
                          <w:divsChild>
                            <w:div w:id="722102857">
                              <w:marLeft w:val="0"/>
                              <w:marRight w:val="0"/>
                              <w:marTop w:val="0"/>
                              <w:marBottom w:val="120"/>
                              <w:divBdr>
                                <w:top w:val="none" w:sz="0" w:space="0" w:color="auto"/>
                                <w:left w:val="none" w:sz="0" w:space="0" w:color="auto"/>
                                <w:bottom w:val="none" w:sz="0" w:space="0" w:color="auto"/>
                                <w:right w:val="none" w:sz="0" w:space="0" w:color="auto"/>
                              </w:divBdr>
                            </w:div>
                          </w:divsChild>
                        </w:div>
                        <w:div w:id="684936929">
                          <w:marLeft w:val="0"/>
                          <w:marRight w:val="150"/>
                          <w:marTop w:val="75"/>
                          <w:marBottom w:val="75"/>
                          <w:divBdr>
                            <w:top w:val="none" w:sz="0" w:space="0" w:color="auto"/>
                            <w:left w:val="none" w:sz="0" w:space="0" w:color="auto"/>
                            <w:bottom w:val="none" w:sz="0" w:space="0" w:color="auto"/>
                            <w:right w:val="none" w:sz="0" w:space="0" w:color="auto"/>
                          </w:divBdr>
                        </w:div>
                        <w:div w:id="59601274">
                          <w:marLeft w:val="0"/>
                          <w:marRight w:val="0"/>
                          <w:marTop w:val="0"/>
                          <w:marBottom w:val="0"/>
                          <w:divBdr>
                            <w:top w:val="none" w:sz="0" w:space="0" w:color="auto"/>
                            <w:left w:val="none" w:sz="0" w:space="0" w:color="auto"/>
                            <w:bottom w:val="none" w:sz="0" w:space="0" w:color="auto"/>
                            <w:right w:val="none" w:sz="0" w:space="0" w:color="auto"/>
                          </w:divBdr>
                          <w:divsChild>
                            <w:div w:id="548801897">
                              <w:marLeft w:val="0"/>
                              <w:marRight w:val="0"/>
                              <w:marTop w:val="0"/>
                              <w:marBottom w:val="120"/>
                              <w:divBdr>
                                <w:top w:val="none" w:sz="0" w:space="0" w:color="auto"/>
                                <w:left w:val="none" w:sz="0" w:space="0" w:color="auto"/>
                                <w:bottom w:val="none" w:sz="0" w:space="0" w:color="auto"/>
                                <w:right w:val="none" w:sz="0" w:space="0" w:color="auto"/>
                              </w:divBdr>
                            </w:div>
                          </w:divsChild>
                        </w:div>
                        <w:div w:id="991443545">
                          <w:marLeft w:val="900"/>
                          <w:marRight w:val="0"/>
                          <w:marTop w:val="450"/>
                          <w:marBottom w:val="0"/>
                          <w:divBdr>
                            <w:top w:val="none" w:sz="0" w:space="0" w:color="auto"/>
                            <w:left w:val="none" w:sz="0" w:space="0" w:color="auto"/>
                            <w:bottom w:val="none" w:sz="0" w:space="0" w:color="auto"/>
                            <w:right w:val="none" w:sz="0" w:space="0" w:color="auto"/>
                          </w:divBdr>
                          <w:divsChild>
                            <w:div w:id="2094399636">
                              <w:marLeft w:val="0"/>
                              <w:marRight w:val="0"/>
                              <w:marTop w:val="0"/>
                              <w:marBottom w:val="0"/>
                              <w:divBdr>
                                <w:top w:val="none" w:sz="0" w:space="0" w:color="auto"/>
                                <w:left w:val="none" w:sz="0" w:space="0" w:color="auto"/>
                                <w:bottom w:val="none" w:sz="0" w:space="0" w:color="auto"/>
                                <w:right w:val="none" w:sz="0" w:space="0" w:color="auto"/>
                              </w:divBdr>
                              <w:divsChild>
                                <w:div w:id="1440756107">
                                  <w:marLeft w:val="0"/>
                                  <w:marRight w:val="0"/>
                                  <w:marTop w:val="0"/>
                                  <w:marBottom w:val="0"/>
                                  <w:divBdr>
                                    <w:top w:val="none" w:sz="0" w:space="0" w:color="auto"/>
                                    <w:left w:val="none" w:sz="0" w:space="0" w:color="auto"/>
                                    <w:bottom w:val="none" w:sz="0" w:space="0" w:color="auto"/>
                                    <w:right w:val="none" w:sz="0" w:space="0" w:color="auto"/>
                                  </w:divBdr>
                                  <w:divsChild>
                                    <w:div w:id="2078818581">
                                      <w:marLeft w:val="0"/>
                                      <w:marRight w:val="150"/>
                                      <w:marTop w:val="75"/>
                                      <w:marBottom w:val="75"/>
                                      <w:divBdr>
                                        <w:top w:val="none" w:sz="0" w:space="0" w:color="auto"/>
                                        <w:left w:val="none" w:sz="0" w:space="0" w:color="auto"/>
                                        <w:bottom w:val="none" w:sz="0" w:space="0" w:color="auto"/>
                                        <w:right w:val="none" w:sz="0" w:space="0" w:color="auto"/>
                                      </w:divBdr>
                                    </w:div>
                                    <w:div w:id="34240326">
                                      <w:marLeft w:val="0"/>
                                      <w:marRight w:val="0"/>
                                      <w:marTop w:val="0"/>
                                      <w:marBottom w:val="0"/>
                                      <w:divBdr>
                                        <w:top w:val="none" w:sz="0" w:space="0" w:color="auto"/>
                                        <w:left w:val="none" w:sz="0" w:space="0" w:color="auto"/>
                                        <w:bottom w:val="none" w:sz="0" w:space="0" w:color="auto"/>
                                        <w:right w:val="none" w:sz="0" w:space="0" w:color="auto"/>
                                      </w:divBdr>
                                      <w:divsChild>
                                        <w:div w:id="1710451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40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314">
                          <w:marLeft w:val="0"/>
                          <w:marRight w:val="150"/>
                          <w:marTop w:val="75"/>
                          <w:marBottom w:val="75"/>
                          <w:divBdr>
                            <w:top w:val="none" w:sz="0" w:space="0" w:color="auto"/>
                            <w:left w:val="none" w:sz="0" w:space="0" w:color="auto"/>
                            <w:bottom w:val="none" w:sz="0" w:space="0" w:color="auto"/>
                            <w:right w:val="none" w:sz="0" w:space="0" w:color="auto"/>
                          </w:divBdr>
                        </w:div>
                        <w:div w:id="222109358">
                          <w:marLeft w:val="0"/>
                          <w:marRight w:val="0"/>
                          <w:marTop w:val="0"/>
                          <w:marBottom w:val="0"/>
                          <w:divBdr>
                            <w:top w:val="none" w:sz="0" w:space="0" w:color="auto"/>
                            <w:left w:val="none" w:sz="0" w:space="0" w:color="auto"/>
                            <w:bottom w:val="none" w:sz="0" w:space="0" w:color="auto"/>
                            <w:right w:val="none" w:sz="0" w:space="0" w:color="auto"/>
                          </w:divBdr>
                          <w:divsChild>
                            <w:div w:id="1199582785">
                              <w:marLeft w:val="0"/>
                              <w:marRight w:val="0"/>
                              <w:marTop w:val="0"/>
                              <w:marBottom w:val="120"/>
                              <w:divBdr>
                                <w:top w:val="none" w:sz="0" w:space="0" w:color="auto"/>
                                <w:left w:val="none" w:sz="0" w:space="0" w:color="auto"/>
                                <w:bottom w:val="none" w:sz="0" w:space="0" w:color="auto"/>
                                <w:right w:val="none" w:sz="0" w:space="0" w:color="auto"/>
                              </w:divBdr>
                            </w:div>
                          </w:divsChild>
                        </w:div>
                        <w:div w:id="2082211871">
                          <w:marLeft w:val="0"/>
                          <w:marRight w:val="150"/>
                          <w:marTop w:val="75"/>
                          <w:marBottom w:val="75"/>
                          <w:divBdr>
                            <w:top w:val="none" w:sz="0" w:space="0" w:color="auto"/>
                            <w:left w:val="none" w:sz="0" w:space="0" w:color="auto"/>
                            <w:bottom w:val="none" w:sz="0" w:space="0" w:color="auto"/>
                            <w:right w:val="none" w:sz="0" w:space="0" w:color="auto"/>
                          </w:divBdr>
                        </w:div>
                        <w:div w:id="1143308081">
                          <w:marLeft w:val="0"/>
                          <w:marRight w:val="0"/>
                          <w:marTop w:val="0"/>
                          <w:marBottom w:val="0"/>
                          <w:divBdr>
                            <w:top w:val="none" w:sz="0" w:space="0" w:color="auto"/>
                            <w:left w:val="none" w:sz="0" w:space="0" w:color="auto"/>
                            <w:bottom w:val="none" w:sz="0" w:space="0" w:color="auto"/>
                            <w:right w:val="none" w:sz="0" w:space="0" w:color="auto"/>
                          </w:divBdr>
                          <w:divsChild>
                            <w:div w:id="407270240">
                              <w:marLeft w:val="0"/>
                              <w:marRight w:val="0"/>
                              <w:marTop w:val="0"/>
                              <w:marBottom w:val="120"/>
                              <w:divBdr>
                                <w:top w:val="none" w:sz="0" w:space="0" w:color="auto"/>
                                <w:left w:val="none" w:sz="0" w:space="0" w:color="auto"/>
                                <w:bottom w:val="none" w:sz="0" w:space="0" w:color="auto"/>
                                <w:right w:val="none" w:sz="0" w:space="0" w:color="auto"/>
                              </w:divBdr>
                            </w:div>
                          </w:divsChild>
                        </w:div>
                        <w:div w:id="1490907665">
                          <w:marLeft w:val="900"/>
                          <w:marRight w:val="0"/>
                          <w:marTop w:val="450"/>
                          <w:marBottom w:val="0"/>
                          <w:divBdr>
                            <w:top w:val="none" w:sz="0" w:space="0" w:color="auto"/>
                            <w:left w:val="none" w:sz="0" w:space="0" w:color="auto"/>
                            <w:bottom w:val="none" w:sz="0" w:space="0" w:color="auto"/>
                            <w:right w:val="none" w:sz="0" w:space="0" w:color="auto"/>
                          </w:divBdr>
                          <w:divsChild>
                            <w:div w:id="907306784">
                              <w:marLeft w:val="0"/>
                              <w:marRight w:val="0"/>
                              <w:marTop w:val="0"/>
                              <w:marBottom w:val="0"/>
                              <w:divBdr>
                                <w:top w:val="none" w:sz="0" w:space="0" w:color="auto"/>
                                <w:left w:val="none" w:sz="0" w:space="0" w:color="auto"/>
                                <w:bottom w:val="none" w:sz="0" w:space="0" w:color="auto"/>
                                <w:right w:val="none" w:sz="0" w:space="0" w:color="auto"/>
                              </w:divBdr>
                              <w:divsChild>
                                <w:div w:id="1270117916">
                                  <w:marLeft w:val="0"/>
                                  <w:marRight w:val="0"/>
                                  <w:marTop w:val="0"/>
                                  <w:marBottom w:val="0"/>
                                  <w:divBdr>
                                    <w:top w:val="none" w:sz="0" w:space="0" w:color="auto"/>
                                    <w:left w:val="none" w:sz="0" w:space="0" w:color="auto"/>
                                    <w:bottom w:val="none" w:sz="0" w:space="0" w:color="auto"/>
                                    <w:right w:val="none" w:sz="0" w:space="0" w:color="auto"/>
                                  </w:divBdr>
                                  <w:divsChild>
                                    <w:div w:id="952900306">
                                      <w:marLeft w:val="0"/>
                                      <w:marRight w:val="150"/>
                                      <w:marTop w:val="75"/>
                                      <w:marBottom w:val="75"/>
                                      <w:divBdr>
                                        <w:top w:val="none" w:sz="0" w:space="0" w:color="auto"/>
                                        <w:left w:val="none" w:sz="0" w:space="0" w:color="auto"/>
                                        <w:bottom w:val="none" w:sz="0" w:space="0" w:color="auto"/>
                                        <w:right w:val="none" w:sz="0" w:space="0" w:color="auto"/>
                                      </w:divBdr>
                                    </w:div>
                                    <w:div w:id="1164005947">
                                      <w:marLeft w:val="0"/>
                                      <w:marRight w:val="0"/>
                                      <w:marTop w:val="0"/>
                                      <w:marBottom w:val="0"/>
                                      <w:divBdr>
                                        <w:top w:val="none" w:sz="0" w:space="0" w:color="auto"/>
                                        <w:left w:val="none" w:sz="0" w:space="0" w:color="auto"/>
                                        <w:bottom w:val="none" w:sz="0" w:space="0" w:color="auto"/>
                                        <w:right w:val="none" w:sz="0" w:space="0" w:color="auto"/>
                                      </w:divBdr>
                                      <w:divsChild>
                                        <w:div w:id="20820955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53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721">
                          <w:marLeft w:val="0"/>
                          <w:marRight w:val="150"/>
                          <w:marTop w:val="75"/>
                          <w:marBottom w:val="75"/>
                          <w:divBdr>
                            <w:top w:val="none" w:sz="0" w:space="0" w:color="auto"/>
                            <w:left w:val="none" w:sz="0" w:space="0" w:color="auto"/>
                            <w:bottom w:val="none" w:sz="0" w:space="0" w:color="auto"/>
                            <w:right w:val="none" w:sz="0" w:space="0" w:color="auto"/>
                          </w:divBdr>
                        </w:div>
                        <w:div w:id="1974746091">
                          <w:marLeft w:val="0"/>
                          <w:marRight w:val="0"/>
                          <w:marTop w:val="0"/>
                          <w:marBottom w:val="0"/>
                          <w:divBdr>
                            <w:top w:val="none" w:sz="0" w:space="0" w:color="auto"/>
                            <w:left w:val="none" w:sz="0" w:space="0" w:color="auto"/>
                            <w:bottom w:val="none" w:sz="0" w:space="0" w:color="auto"/>
                            <w:right w:val="none" w:sz="0" w:space="0" w:color="auto"/>
                          </w:divBdr>
                          <w:divsChild>
                            <w:div w:id="910041337">
                              <w:marLeft w:val="0"/>
                              <w:marRight w:val="0"/>
                              <w:marTop w:val="0"/>
                              <w:marBottom w:val="120"/>
                              <w:divBdr>
                                <w:top w:val="none" w:sz="0" w:space="0" w:color="auto"/>
                                <w:left w:val="none" w:sz="0" w:space="0" w:color="auto"/>
                                <w:bottom w:val="none" w:sz="0" w:space="0" w:color="auto"/>
                                <w:right w:val="none" w:sz="0" w:space="0" w:color="auto"/>
                              </w:divBdr>
                            </w:div>
                          </w:divsChild>
                        </w:div>
                        <w:div w:id="1266574913">
                          <w:marLeft w:val="0"/>
                          <w:marRight w:val="150"/>
                          <w:marTop w:val="75"/>
                          <w:marBottom w:val="75"/>
                          <w:divBdr>
                            <w:top w:val="none" w:sz="0" w:space="0" w:color="auto"/>
                            <w:left w:val="none" w:sz="0" w:space="0" w:color="auto"/>
                            <w:bottom w:val="none" w:sz="0" w:space="0" w:color="auto"/>
                            <w:right w:val="none" w:sz="0" w:space="0" w:color="auto"/>
                          </w:divBdr>
                        </w:div>
                        <w:div w:id="561067592">
                          <w:marLeft w:val="0"/>
                          <w:marRight w:val="0"/>
                          <w:marTop w:val="0"/>
                          <w:marBottom w:val="0"/>
                          <w:divBdr>
                            <w:top w:val="none" w:sz="0" w:space="0" w:color="auto"/>
                            <w:left w:val="none" w:sz="0" w:space="0" w:color="auto"/>
                            <w:bottom w:val="none" w:sz="0" w:space="0" w:color="auto"/>
                            <w:right w:val="none" w:sz="0" w:space="0" w:color="auto"/>
                          </w:divBdr>
                          <w:divsChild>
                            <w:div w:id="2100717296">
                              <w:marLeft w:val="0"/>
                              <w:marRight w:val="0"/>
                              <w:marTop w:val="0"/>
                              <w:marBottom w:val="120"/>
                              <w:divBdr>
                                <w:top w:val="none" w:sz="0" w:space="0" w:color="auto"/>
                                <w:left w:val="none" w:sz="0" w:space="0" w:color="auto"/>
                                <w:bottom w:val="none" w:sz="0" w:space="0" w:color="auto"/>
                                <w:right w:val="none" w:sz="0" w:space="0" w:color="auto"/>
                              </w:divBdr>
                            </w:div>
                          </w:divsChild>
                        </w:div>
                        <w:div w:id="2126347095">
                          <w:marLeft w:val="0"/>
                          <w:marRight w:val="150"/>
                          <w:marTop w:val="75"/>
                          <w:marBottom w:val="75"/>
                          <w:divBdr>
                            <w:top w:val="none" w:sz="0" w:space="0" w:color="auto"/>
                            <w:left w:val="none" w:sz="0" w:space="0" w:color="auto"/>
                            <w:bottom w:val="none" w:sz="0" w:space="0" w:color="auto"/>
                            <w:right w:val="none" w:sz="0" w:space="0" w:color="auto"/>
                          </w:divBdr>
                        </w:div>
                        <w:div w:id="1924489984">
                          <w:marLeft w:val="0"/>
                          <w:marRight w:val="0"/>
                          <w:marTop w:val="0"/>
                          <w:marBottom w:val="0"/>
                          <w:divBdr>
                            <w:top w:val="none" w:sz="0" w:space="0" w:color="auto"/>
                            <w:left w:val="none" w:sz="0" w:space="0" w:color="auto"/>
                            <w:bottom w:val="none" w:sz="0" w:space="0" w:color="auto"/>
                            <w:right w:val="none" w:sz="0" w:space="0" w:color="auto"/>
                          </w:divBdr>
                          <w:divsChild>
                            <w:div w:id="1840343534">
                              <w:marLeft w:val="0"/>
                              <w:marRight w:val="0"/>
                              <w:marTop w:val="0"/>
                              <w:marBottom w:val="120"/>
                              <w:divBdr>
                                <w:top w:val="none" w:sz="0" w:space="0" w:color="auto"/>
                                <w:left w:val="none" w:sz="0" w:space="0" w:color="auto"/>
                                <w:bottom w:val="none" w:sz="0" w:space="0" w:color="auto"/>
                                <w:right w:val="none" w:sz="0" w:space="0" w:color="auto"/>
                              </w:divBdr>
                            </w:div>
                          </w:divsChild>
                        </w:div>
                        <w:div w:id="416370835">
                          <w:marLeft w:val="0"/>
                          <w:marRight w:val="150"/>
                          <w:marTop w:val="75"/>
                          <w:marBottom w:val="75"/>
                          <w:divBdr>
                            <w:top w:val="none" w:sz="0" w:space="0" w:color="auto"/>
                            <w:left w:val="none" w:sz="0" w:space="0" w:color="auto"/>
                            <w:bottom w:val="none" w:sz="0" w:space="0" w:color="auto"/>
                            <w:right w:val="none" w:sz="0" w:space="0" w:color="auto"/>
                          </w:divBdr>
                        </w:div>
                        <w:div w:id="1257401525">
                          <w:marLeft w:val="0"/>
                          <w:marRight w:val="0"/>
                          <w:marTop w:val="0"/>
                          <w:marBottom w:val="0"/>
                          <w:divBdr>
                            <w:top w:val="none" w:sz="0" w:space="0" w:color="auto"/>
                            <w:left w:val="none" w:sz="0" w:space="0" w:color="auto"/>
                            <w:bottom w:val="none" w:sz="0" w:space="0" w:color="auto"/>
                            <w:right w:val="none" w:sz="0" w:space="0" w:color="auto"/>
                          </w:divBdr>
                          <w:divsChild>
                            <w:div w:id="992833332">
                              <w:marLeft w:val="0"/>
                              <w:marRight w:val="0"/>
                              <w:marTop w:val="0"/>
                              <w:marBottom w:val="120"/>
                              <w:divBdr>
                                <w:top w:val="none" w:sz="0" w:space="0" w:color="auto"/>
                                <w:left w:val="none" w:sz="0" w:space="0" w:color="auto"/>
                                <w:bottom w:val="none" w:sz="0" w:space="0" w:color="auto"/>
                                <w:right w:val="none" w:sz="0" w:space="0" w:color="auto"/>
                              </w:divBdr>
                            </w:div>
                          </w:divsChild>
                        </w:div>
                        <w:div w:id="2014188422">
                          <w:marLeft w:val="0"/>
                          <w:marRight w:val="150"/>
                          <w:marTop w:val="75"/>
                          <w:marBottom w:val="75"/>
                          <w:divBdr>
                            <w:top w:val="none" w:sz="0" w:space="0" w:color="auto"/>
                            <w:left w:val="none" w:sz="0" w:space="0" w:color="auto"/>
                            <w:bottom w:val="none" w:sz="0" w:space="0" w:color="auto"/>
                            <w:right w:val="none" w:sz="0" w:space="0" w:color="auto"/>
                          </w:divBdr>
                        </w:div>
                        <w:div w:id="1101220186">
                          <w:marLeft w:val="0"/>
                          <w:marRight w:val="0"/>
                          <w:marTop w:val="0"/>
                          <w:marBottom w:val="0"/>
                          <w:divBdr>
                            <w:top w:val="none" w:sz="0" w:space="0" w:color="auto"/>
                            <w:left w:val="none" w:sz="0" w:space="0" w:color="auto"/>
                            <w:bottom w:val="none" w:sz="0" w:space="0" w:color="auto"/>
                            <w:right w:val="none" w:sz="0" w:space="0" w:color="auto"/>
                          </w:divBdr>
                          <w:divsChild>
                            <w:div w:id="193546800">
                              <w:marLeft w:val="0"/>
                              <w:marRight w:val="0"/>
                              <w:marTop w:val="0"/>
                              <w:marBottom w:val="120"/>
                              <w:divBdr>
                                <w:top w:val="none" w:sz="0" w:space="0" w:color="auto"/>
                                <w:left w:val="none" w:sz="0" w:space="0" w:color="auto"/>
                                <w:bottom w:val="none" w:sz="0" w:space="0" w:color="auto"/>
                                <w:right w:val="none" w:sz="0" w:space="0" w:color="auto"/>
                              </w:divBdr>
                            </w:div>
                          </w:divsChild>
                        </w:div>
                        <w:div w:id="424570791">
                          <w:marLeft w:val="0"/>
                          <w:marRight w:val="150"/>
                          <w:marTop w:val="75"/>
                          <w:marBottom w:val="75"/>
                          <w:divBdr>
                            <w:top w:val="none" w:sz="0" w:space="0" w:color="auto"/>
                            <w:left w:val="none" w:sz="0" w:space="0" w:color="auto"/>
                            <w:bottom w:val="none" w:sz="0" w:space="0" w:color="auto"/>
                            <w:right w:val="none" w:sz="0" w:space="0" w:color="auto"/>
                          </w:divBdr>
                        </w:div>
                        <w:div w:id="1225750073">
                          <w:marLeft w:val="0"/>
                          <w:marRight w:val="0"/>
                          <w:marTop w:val="0"/>
                          <w:marBottom w:val="0"/>
                          <w:divBdr>
                            <w:top w:val="none" w:sz="0" w:space="0" w:color="auto"/>
                            <w:left w:val="none" w:sz="0" w:space="0" w:color="auto"/>
                            <w:bottom w:val="none" w:sz="0" w:space="0" w:color="auto"/>
                            <w:right w:val="none" w:sz="0" w:space="0" w:color="auto"/>
                          </w:divBdr>
                          <w:divsChild>
                            <w:div w:id="1976136861">
                              <w:marLeft w:val="0"/>
                              <w:marRight w:val="0"/>
                              <w:marTop w:val="0"/>
                              <w:marBottom w:val="120"/>
                              <w:divBdr>
                                <w:top w:val="none" w:sz="0" w:space="0" w:color="auto"/>
                                <w:left w:val="none" w:sz="0" w:space="0" w:color="auto"/>
                                <w:bottom w:val="none" w:sz="0" w:space="0" w:color="auto"/>
                                <w:right w:val="none" w:sz="0" w:space="0" w:color="auto"/>
                              </w:divBdr>
                            </w:div>
                          </w:divsChild>
                        </w:div>
                        <w:div w:id="293680401">
                          <w:marLeft w:val="0"/>
                          <w:marRight w:val="150"/>
                          <w:marTop w:val="75"/>
                          <w:marBottom w:val="75"/>
                          <w:divBdr>
                            <w:top w:val="none" w:sz="0" w:space="0" w:color="auto"/>
                            <w:left w:val="none" w:sz="0" w:space="0" w:color="auto"/>
                            <w:bottom w:val="none" w:sz="0" w:space="0" w:color="auto"/>
                            <w:right w:val="none" w:sz="0" w:space="0" w:color="auto"/>
                          </w:divBdr>
                        </w:div>
                        <w:div w:id="1012609222">
                          <w:marLeft w:val="0"/>
                          <w:marRight w:val="0"/>
                          <w:marTop w:val="0"/>
                          <w:marBottom w:val="0"/>
                          <w:divBdr>
                            <w:top w:val="none" w:sz="0" w:space="0" w:color="auto"/>
                            <w:left w:val="none" w:sz="0" w:space="0" w:color="auto"/>
                            <w:bottom w:val="none" w:sz="0" w:space="0" w:color="auto"/>
                            <w:right w:val="none" w:sz="0" w:space="0" w:color="auto"/>
                          </w:divBdr>
                          <w:divsChild>
                            <w:div w:id="1828203061">
                              <w:marLeft w:val="0"/>
                              <w:marRight w:val="0"/>
                              <w:marTop w:val="0"/>
                              <w:marBottom w:val="120"/>
                              <w:divBdr>
                                <w:top w:val="none" w:sz="0" w:space="0" w:color="auto"/>
                                <w:left w:val="none" w:sz="0" w:space="0" w:color="auto"/>
                                <w:bottom w:val="none" w:sz="0" w:space="0" w:color="auto"/>
                                <w:right w:val="none" w:sz="0" w:space="0" w:color="auto"/>
                              </w:divBdr>
                            </w:div>
                          </w:divsChild>
                        </w:div>
                        <w:div w:id="646860874">
                          <w:marLeft w:val="0"/>
                          <w:marRight w:val="150"/>
                          <w:marTop w:val="75"/>
                          <w:marBottom w:val="75"/>
                          <w:divBdr>
                            <w:top w:val="none" w:sz="0" w:space="0" w:color="auto"/>
                            <w:left w:val="none" w:sz="0" w:space="0" w:color="auto"/>
                            <w:bottom w:val="none" w:sz="0" w:space="0" w:color="auto"/>
                            <w:right w:val="none" w:sz="0" w:space="0" w:color="auto"/>
                          </w:divBdr>
                        </w:div>
                        <w:div w:id="1348630373">
                          <w:marLeft w:val="0"/>
                          <w:marRight w:val="0"/>
                          <w:marTop w:val="0"/>
                          <w:marBottom w:val="0"/>
                          <w:divBdr>
                            <w:top w:val="none" w:sz="0" w:space="0" w:color="auto"/>
                            <w:left w:val="none" w:sz="0" w:space="0" w:color="auto"/>
                            <w:bottom w:val="none" w:sz="0" w:space="0" w:color="auto"/>
                            <w:right w:val="none" w:sz="0" w:space="0" w:color="auto"/>
                          </w:divBdr>
                          <w:divsChild>
                            <w:div w:id="1427308686">
                              <w:marLeft w:val="0"/>
                              <w:marRight w:val="0"/>
                              <w:marTop w:val="0"/>
                              <w:marBottom w:val="120"/>
                              <w:divBdr>
                                <w:top w:val="none" w:sz="0" w:space="0" w:color="auto"/>
                                <w:left w:val="none" w:sz="0" w:space="0" w:color="auto"/>
                                <w:bottom w:val="none" w:sz="0" w:space="0" w:color="auto"/>
                                <w:right w:val="none" w:sz="0" w:space="0" w:color="auto"/>
                              </w:divBdr>
                            </w:div>
                          </w:divsChild>
                        </w:div>
                        <w:div w:id="454717596">
                          <w:marLeft w:val="0"/>
                          <w:marRight w:val="150"/>
                          <w:marTop w:val="75"/>
                          <w:marBottom w:val="75"/>
                          <w:divBdr>
                            <w:top w:val="none" w:sz="0" w:space="0" w:color="auto"/>
                            <w:left w:val="none" w:sz="0" w:space="0" w:color="auto"/>
                            <w:bottom w:val="none" w:sz="0" w:space="0" w:color="auto"/>
                            <w:right w:val="none" w:sz="0" w:space="0" w:color="auto"/>
                          </w:divBdr>
                        </w:div>
                        <w:div w:id="1787769373">
                          <w:marLeft w:val="0"/>
                          <w:marRight w:val="0"/>
                          <w:marTop w:val="0"/>
                          <w:marBottom w:val="0"/>
                          <w:divBdr>
                            <w:top w:val="none" w:sz="0" w:space="0" w:color="auto"/>
                            <w:left w:val="none" w:sz="0" w:space="0" w:color="auto"/>
                            <w:bottom w:val="none" w:sz="0" w:space="0" w:color="auto"/>
                            <w:right w:val="none" w:sz="0" w:space="0" w:color="auto"/>
                          </w:divBdr>
                          <w:divsChild>
                            <w:div w:id="665210371">
                              <w:marLeft w:val="0"/>
                              <w:marRight w:val="0"/>
                              <w:marTop w:val="0"/>
                              <w:marBottom w:val="120"/>
                              <w:divBdr>
                                <w:top w:val="none" w:sz="0" w:space="0" w:color="auto"/>
                                <w:left w:val="none" w:sz="0" w:space="0" w:color="auto"/>
                                <w:bottom w:val="none" w:sz="0" w:space="0" w:color="auto"/>
                                <w:right w:val="none" w:sz="0" w:space="0" w:color="auto"/>
                              </w:divBdr>
                            </w:div>
                          </w:divsChild>
                        </w:div>
                        <w:div w:id="1116020593">
                          <w:marLeft w:val="900"/>
                          <w:marRight w:val="0"/>
                          <w:marTop w:val="450"/>
                          <w:marBottom w:val="0"/>
                          <w:divBdr>
                            <w:top w:val="none" w:sz="0" w:space="0" w:color="auto"/>
                            <w:left w:val="none" w:sz="0" w:space="0" w:color="auto"/>
                            <w:bottom w:val="none" w:sz="0" w:space="0" w:color="auto"/>
                            <w:right w:val="none" w:sz="0" w:space="0" w:color="auto"/>
                          </w:divBdr>
                          <w:divsChild>
                            <w:div w:id="1087923836">
                              <w:marLeft w:val="0"/>
                              <w:marRight w:val="0"/>
                              <w:marTop w:val="0"/>
                              <w:marBottom w:val="0"/>
                              <w:divBdr>
                                <w:top w:val="none" w:sz="0" w:space="0" w:color="auto"/>
                                <w:left w:val="none" w:sz="0" w:space="0" w:color="auto"/>
                                <w:bottom w:val="none" w:sz="0" w:space="0" w:color="auto"/>
                                <w:right w:val="none" w:sz="0" w:space="0" w:color="auto"/>
                              </w:divBdr>
                              <w:divsChild>
                                <w:div w:id="1067532464">
                                  <w:marLeft w:val="0"/>
                                  <w:marRight w:val="0"/>
                                  <w:marTop w:val="0"/>
                                  <w:marBottom w:val="0"/>
                                  <w:divBdr>
                                    <w:top w:val="none" w:sz="0" w:space="0" w:color="auto"/>
                                    <w:left w:val="none" w:sz="0" w:space="0" w:color="auto"/>
                                    <w:bottom w:val="none" w:sz="0" w:space="0" w:color="auto"/>
                                    <w:right w:val="none" w:sz="0" w:space="0" w:color="auto"/>
                                  </w:divBdr>
                                  <w:divsChild>
                                    <w:div w:id="282615405">
                                      <w:marLeft w:val="0"/>
                                      <w:marRight w:val="150"/>
                                      <w:marTop w:val="75"/>
                                      <w:marBottom w:val="75"/>
                                      <w:divBdr>
                                        <w:top w:val="none" w:sz="0" w:space="0" w:color="auto"/>
                                        <w:left w:val="none" w:sz="0" w:space="0" w:color="auto"/>
                                        <w:bottom w:val="none" w:sz="0" w:space="0" w:color="auto"/>
                                        <w:right w:val="none" w:sz="0" w:space="0" w:color="auto"/>
                                      </w:divBdr>
                                    </w:div>
                                    <w:div w:id="357197643">
                                      <w:marLeft w:val="0"/>
                                      <w:marRight w:val="0"/>
                                      <w:marTop w:val="0"/>
                                      <w:marBottom w:val="0"/>
                                      <w:divBdr>
                                        <w:top w:val="none" w:sz="0" w:space="0" w:color="auto"/>
                                        <w:left w:val="none" w:sz="0" w:space="0" w:color="auto"/>
                                        <w:bottom w:val="none" w:sz="0" w:space="0" w:color="auto"/>
                                        <w:right w:val="none" w:sz="0" w:space="0" w:color="auto"/>
                                      </w:divBdr>
                                      <w:divsChild>
                                        <w:div w:id="5369400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41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6639">
                          <w:marLeft w:val="0"/>
                          <w:marRight w:val="150"/>
                          <w:marTop w:val="75"/>
                          <w:marBottom w:val="75"/>
                          <w:divBdr>
                            <w:top w:val="none" w:sz="0" w:space="0" w:color="auto"/>
                            <w:left w:val="none" w:sz="0" w:space="0" w:color="auto"/>
                            <w:bottom w:val="none" w:sz="0" w:space="0" w:color="auto"/>
                            <w:right w:val="none" w:sz="0" w:space="0" w:color="auto"/>
                          </w:divBdr>
                        </w:div>
                        <w:div w:id="1282107567">
                          <w:marLeft w:val="0"/>
                          <w:marRight w:val="0"/>
                          <w:marTop w:val="0"/>
                          <w:marBottom w:val="0"/>
                          <w:divBdr>
                            <w:top w:val="none" w:sz="0" w:space="0" w:color="auto"/>
                            <w:left w:val="none" w:sz="0" w:space="0" w:color="auto"/>
                            <w:bottom w:val="none" w:sz="0" w:space="0" w:color="auto"/>
                            <w:right w:val="none" w:sz="0" w:space="0" w:color="auto"/>
                          </w:divBdr>
                          <w:divsChild>
                            <w:div w:id="1008363929">
                              <w:marLeft w:val="0"/>
                              <w:marRight w:val="0"/>
                              <w:marTop w:val="0"/>
                              <w:marBottom w:val="120"/>
                              <w:divBdr>
                                <w:top w:val="none" w:sz="0" w:space="0" w:color="auto"/>
                                <w:left w:val="none" w:sz="0" w:space="0" w:color="auto"/>
                                <w:bottom w:val="none" w:sz="0" w:space="0" w:color="auto"/>
                                <w:right w:val="none" w:sz="0" w:space="0" w:color="auto"/>
                              </w:divBdr>
                            </w:div>
                          </w:divsChild>
                        </w:div>
                        <w:div w:id="579142707">
                          <w:marLeft w:val="900"/>
                          <w:marRight w:val="0"/>
                          <w:marTop w:val="450"/>
                          <w:marBottom w:val="0"/>
                          <w:divBdr>
                            <w:top w:val="none" w:sz="0" w:space="0" w:color="auto"/>
                            <w:left w:val="none" w:sz="0" w:space="0" w:color="auto"/>
                            <w:bottom w:val="none" w:sz="0" w:space="0" w:color="auto"/>
                            <w:right w:val="none" w:sz="0" w:space="0" w:color="auto"/>
                          </w:divBdr>
                          <w:divsChild>
                            <w:div w:id="314382142">
                              <w:marLeft w:val="0"/>
                              <w:marRight w:val="0"/>
                              <w:marTop w:val="0"/>
                              <w:marBottom w:val="0"/>
                              <w:divBdr>
                                <w:top w:val="none" w:sz="0" w:space="0" w:color="auto"/>
                                <w:left w:val="none" w:sz="0" w:space="0" w:color="auto"/>
                                <w:bottom w:val="none" w:sz="0" w:space="0" w:color="auto"/>
                                <w:right w:val="none" w:sz="0" w:space="0" w:color="auto"/>
                              </w:divBdr>
                              <w:divsChild>
                                <w:div w:id="1038748592">
                                  <w:marLeft w:val="0"/>
                                  <w:marRight w:val="0"/>
                                  <w:marTop w:val="0"/>
                                  <w:marBottom w:val="0"/>
                                  <w:divBdr>
                                    <w:top w:val="none" w:sz="0" w:space="0" w:color="auto"/>
                                    <w:left w:val="none" w:sz="0" w:space="0" w:color="auto"/>
                                    <w:bottom w:val="none" w:sz="0" w:space="0" w:color="auto"/>
                                    <w:right w:val="none" w:sz="0" w:space="0" w:color="auto"/>
                                  </w:divBdr>
                                  <w:divsChild>
                                    <w:div w:id="695734206">
                                      <w:marLeft w:val="0"/>
                                      <w:marRight w:val="150"/>
                                      <w:marTop w:val="75"/>
                                      <w:marBottom w:val="75"/>
                                      <w:divBdr>
                                        <w:top w:val="none" w:sz="0" w:space="0" w:color="auto"/>
                                        <w:left w:val="none" w:sz="0" w:space="0" w:color="auto"/>
                                        <w:bottom w:val="none" w:sz="0" w:space="0" w:color="auto"/>
                                        <w:right w:val="none" w:sz="0" w:space="0" w:color="auto"/>
                                      </w:divBdr>
                                    </w:div>
                                    <w:div w:id="1464159112">
                                      <w:marLeft w:val="0"/>
                                      <w:marRight w:val="0"/>
                                      <w:marTop w:val="0"/>
                                      <w:marBottom w:val="0"/>
                                      <w:divBdr>
                                        <w:top w:val="none" w:sz="0" w:space="0" w:color="auto"/>
                                        <w:left w:val="none" w:sz="0" w:space="0" w:color="auto"/>
                                        <w:bottom w:val="none" w:sz="0" w:space="0" w:color="auto"/>
                                        <w:right w:val="none" w:sz="0" w:space="0" w:color="auto"/>
                                      </w:divBdr>
                                      <w:divsChild>
                                        <w:div w:id="1951469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7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8242">
                          <w:marLeft w:val="0"/>
                          <w:marRight w:val="150"/>
                          <w:marTop w:val="75"/>
                          <w:marBottom w:val="75"/>
                          <w:divBdr>
                            <w:top w:val="none" w:sz="0" w:space="0" w:color="auto"/>
                            <w:left w:val="none" w:sz="0" w:space="0" w:color="auto"/>
                            <w:bottom w:val="none" w:sz="0" w:space="0" w:color="auto"/>
                            <w:right w:val="none" w:sz="0" w:space="0" w:color="auto"/>
                          </w:divBdr>
                        </w:div>
                        <w:div w:id="1198201711">
                          <w:marLeft w:val="0"/>
                          <w:marRight w:val="0"/>
                          <w:marTop w:val="0"/>
                          <w:marBottom w:val="0"/>
                          <w:divBdr>
                            <w:top w:val="none" w:sz="0" w:space="0" w:color="auto"/>
                            <w:left w:val="none" w:sz="0" w:space="0" w:color="auto"/>
                            <w:bottom w:val="none" w:sz="0" w:space="0" w:color="auto"/>
                            <w:right w:val="none" w:sz="0" w:space="0" w:color="auto"/>
                          </w:divBdr>
                          <w:divsChild>
                            <w:div w:id="17243003">
                              <w:marLeft w:val="0"/>
                              <w:marRight w:val="0"/>
                              <w:marTop w:val="0"/>
                              <w:marBottom w:val="120"/>
                              <w:divBdr>
                                <w:top w:val="none" w:sz="0" w:space="0" w:color="auto"/>
                                <w:left w:val="none" w:sz="0" w:space="0" w:color="auto"/>
                                <w:bottom w:val="none" w:sz="0" w:space="0" w:color="auto"/>
                                <w:right w:val="none" w:sz="0" w:space="0" w:color="auto"/>
                              </w:divBdr>
                            </w:div>
                          </w:divsChild>
                        </w:div>
                        <w:div w:id="2028437342">
                          <w:marLeft w:val="0"/>
                          <w:marRight w:val="150"/>
                          <w:marTop w:val="75"/>
                          <w:marBottom w:val="75"/>
                          <w:divBdr>
                            <w:top w:val="none" w:sz="0" w:space="0" w:color="auto"/>
                            <w:left w:val="none" w:sz="0" w:space="0" w:color="auto"/>
                            <w:bottom w:val="none" w:sz="0" w:space="0" w:color="auto"/>
                            <w:right w:val="none" w:sz="0" w:space="0" w:color="auto"/>
                          </w:divBdr>
                        </w:div>
                        <w:div w:id="1909653522">
                          <w:marLeft w:val="0"/>
                          <w:marRight w:val="0"/>
                          <w:marTop w:val="0"/>
                          <w:marBottom w:val="0"/>
                          <w:divBdr>
                            <w:top w:val="none" w:sz="0" w:space="0" w:color="auto"/>
                            <w:left w:val="none" w:sz="0" w:space="0" w:color="auto"/>
                            <w:bottom w:val="none" w:sz="0" w:space="0" w:color="auto"/>
                            <w:right w:val="none" w:sz="0" w:space="0" w:color="auto"/>
                          </w:divBdr>
                          <w:divsChild>
                            <w:div w:id="1725984805">
                              <w:marLeft w:val="0"/>
                              <w:marRight w:val="0"/>
                              <w:marTop w:val="0"/>
                              <w:marBottom w:val="120"/>
                              <w:divBdr>
                                <w:top w:val="none" w:sz="0" w:space="0" w:color="auto"/>
                                <w:left w:val="none" w:sz="0" w:space="0" w:color="auto"/>
                                <w:bottom w:val="none" w:sz="0" w:space="0" w:color="auto"/>
                                <w:right w:val="none" w:sz="0" w:space="0" w:color="auto"/>
                              </w:divBdr>
                            </w:div>
                          </w:divsChild>
                        </w:div>
                        <w:div w:id="1216895268">
                          <w:marLeft w:val="0"/>
                          <w:marRight w:val="150"/>
                          <w:marTop w:val="75"/>
                          <w:marBottom w:val="75"/>
                          <w:divBdr>
                            <w:top w:val="none" w:sz="0" w:space="0" w:color="auto"/>
                            <w:left w:val="none" w:sz="0" w:space="0" w:color="auto"/>
                            <w:bottom w:val="none" w:sz="0" w:space="0" w:color="auto"/>
                            <w:right w:val="none" w:sz="0" w:space="0" w:color="auto"/>
                          </w:divBdr>
                        </w:div>
                        <w:div w:id="395324523">
                          <w:marLeft w:val="0"/>
                          <w:marRight w:val="0"/>
                          <w:marTop w:val="0"/>
                          <w:marBottom w:val="0"/>
                          <w:divBdr>
                            <w:top w:val="none" w:sz="0" w:space="0" w:color="auto"/>
                            <w:left w:val="none" w:sz="0" w:space="0" w:color="auto"/>
                            <w:bottom w:val="none" w:sz="0" w:space="0" w:color="auto"/>
                            <w:right w:val="none" w:sz="0" w:space="0" w:color="auto"/>
                          </w:divBdr>
                          <w:divsChild>
                            <w:div w:id="1689791421">
                              <w:marLeft w:val="0"/>
                              <w:marRight w:val="0"/>
                              <w:marTop w:val="0"/>
                              <w:marBottom w:val="120"/>
                              <w:divBdr>
                                <w:top w:val="none" w:sz="0" w:space="0" w:color="auto"/>
                                <w:left w:val="none" w:sz="0" w:space="0" w:color="auto"/>
                                <w:bottom w:val="none" w:sz="0" w:space="0" w:color="auto"/>
                                <w:right w:val="none" w:sz="0" w:space="0" w:color="auto"/>
                              </w:divBdr>
                            </w:div>
                          </w:divsChild>
                        </w:div>
                        <w:div w:id="1524830212">
                          <w:marLeft w:val="900"/>
                          <w:marRight w:val="0"/>
                          <w:marTop w:val="450"/>
                          <w:marBottom w:val="0"/>
                          <w:divBdr>
                            <w:top w:val="none" w:sz="0" w:space="0" w:color="auto"/>
                            <w:left w:val="none" w:sz="0" w:space="0" w:color="auto"/>
                            <w:bottom w:val="none" w:sz="0" w:space="0" w:color="auto"/>
                            <w:right w:val="none" w:sz="0" w:space="0" w:color="auto"/>
                          </w:divBdr>
                          <w:divsChild>
                            <w:div w:id="1963609669">
                              <w:marLeft w:val="0"/>
                              <w:marRight w:val="0"/>
                              <w:marTop w:val="0"/>
                              <w:marBottom w:val="0"/>
                              <w:divBdr>
                                <w:top w:val="none" w:sz="0" w:space="0" w:color="auto"/>
                                <w:left w:val="none" w:sz="0" w:space="0" w:color="auto"/>
                                <w:bottom w:val="none" w:sz="0" w:space="0" w:color="auto"/>
                                <w:right w:val="none" w:sz="0" w:space="0" w:color="auto"/>
                              </w:divBdr>
                              <w:divsChild>
                                <w:div w:id="300119483">
                                  <w:marLeft w:val="0"/>
                                  <w:marRight w:val="0"/>
                                  <w:marTop w:val="0"/>
                                  <w:marBottom w:val="0"/>
                                  <w:divBdr>
                                    <w:top w:val="none" w:sz="0" w:space="0" w:color="auto"/>
                                    <w:left w:val="none" w:sz="0" w:space="0" w:color="auto"/>
                                    <w:bottom w:val="none" w:sz="0" w:space="0" w:color="auto"/>
                                    <w:right w:val="none" w:sz="0" w:space="0" w:color="auto"/>
                                  </w:divBdr>
                                  <w:divsChild>
                                    <w:div w:id="545680351">
                                      <w:marLeft w:val="0"/>
                                      <w:marRight w:val="150"/>
                                      <w:marTop w:val="75"/>
                                      <w:marBottom w:val="75"/>
                                      <w:divBdr>
                                        <w:top w:val="none" w:sz="0" w:space="0" w:color="auto"/>
                                        <w:left w:val="none" w:sz="0" w:space="0" w:color="auto"/>
                                        <w:bottom w:val="none" w:sz="0" w:space="0" w:color="auto"/>
                                        <w:right w:val="none" w:sz="0" w:space="0" w:color="auto"/>
                                      </w:divBdr>
                                    </w:div>
                                    <w:div w:id="308873804">
                                      <w:marLeft w:val="0"/>
                                      <w:marRight w:val="0"/>
                                      <w:marTop w:val="0"/>
                                      <w:marBottom w:val="0"/>
                                      <w:divBdr>
                                        <w:top w:val="none" w:sz="0" w:space="0" w:color="auto"/>
                                        <w:left w:val="none" w:sz="0" w:space="0" w:color="auto"/>
                                        <w:bottom w:val="none" w:sz="0" w:space="0" w:color="auto"/>
                                        <w:right w:val="none" w:sz="0" w:space="0" w:color="auto"/>
                                      </w:divBdr>
                                      <w:divsChild>
                                        <w:div w:id="1723483575">
                                          <w:marLeft w:val="0"/>
                                          <w:marRight w:val="0"/>
                                          <w:marTop w:val="0"/>
                                          <w:marBottom w:val="120"/>
                                          <w:divBdr>
                                            <w:top w:val="none" w:sz="0" w:space="0" w:color="auto"/>
                                            <w:left w:val="none" w:sz="0" w:space="0" w:color="auto"/>
                                            <w:bottom w:val="none" w:sz="0" w:space="0" w:color="auto"/>
                                            <w:right w:val="none" w:sz="0" w:space="0" w:color="auto"/>
                                          </w:divBdr>
                                        </w:div>
                                      </w:divsChild>
                                    </w:div>
                                    <w:div w:id="402067477">
                                      <w:marLeft w:val="0"/>
                                      <w:marRight w:val="150"/>
                                      <w:marTop w:val="75"/>
                                      <w:marBottom w:val="75"/>
                                      <w:divBdr>
                                        <w:top w:val="none" w:sz="0" w:space="0" w:color="auto"/>
                                        <w:left w:val="none" w:sz="0" w:space="0" w:color="auto"/>
                                        <w:bottom w:val="none" w:sz="0" w:space="0" w:color="auto"/>
                                        <w:right w:val="none" w:sz="0" w:space="0" w:color="auto"/>
                                      </w:divBdr>
                                    </w:div>
                                    <w:div w:id="1334335388">
                                      <w:marLeft w:val="0"/>
                                      <w:marRight w:val="0"/>
                                      <w:marTop w:val="0"/>
                                      <w:marBottom w:val="0"/>
                                      <w:divBdr>
                                        <w:top w:val="none" w:sz="0" w:space="0" w:color="auto"/>
                                        <w:left w:val="none" w:sz="0" w:space="0" w:color="auto"/>
                                        <w:bottom w:val="none" w:sz="0" w:space="0" w:color="auto"/>
                                        <w:right w:val="none" w:sz="0" w:space="0" w:color="auto"/>
                                      </w:divBdr>
                                      <w:divsChild>
                                        <w:div w:id="151217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94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816">
                          <w:marLeft w:val="0"/>
                          <w:marRight w:val="150"/>
                          <w:marTop w:val="75"/>
                          <w:marBottom w:val="75"/>
                          <w:divBdr>
                            <w:top w:val="none" w:sz="0" w:space="0" w:color="auto"/>
                            <w:left w:val="none" w:sz="0" w:space="0" w:color="auto"/>
                            <w:bottom w:val="none" w:sz="0" w:space="0" w:color="auto"/>
                            <w:right w:val="none" w:sz="0" w:space="0" w:color="auto"/>
                          </w:divBdr>
                        </w:div>
                        <w:div w:id="1397581350">
                          <w:marLeft w:val="0"/>
                          <w:marRight w:val="0"/>
                          <w:marTop w:val="0"/>
                          <w:marBottom w:val="0"/>
                          <w:divBdr>
                            <w:top w:val="none" w:sz="0" w:space="0" w:color="auto"/>
                            <w:left w:val="none" w:sz="0" w:space="0" w:color="auto"/>
                            <w:bottom w:val="none" w:sz="0" w:space="0" w:color="auto"/>
                            <w:right w:val="none" w:sz="0" w:space="0" w:color="auto"/>
                          </w:divBdr>
                          <w:divsChild>
                            <w:div w:id="1184589229">
                              <w:marLeft w:val="0"/>
                              <w:marRight w:val="0"/>
                              <w:marTop w:val="0"/>
                              <w:marBottom w:val="120"/>
                              <w:divBdr>
                                <w:top w:val="none" w:sz="0" w:space="0" w:color="auto"/>
                                <w:left w:val="none" w:sz="0" w:space="0" w:color="auto"/>
                                <w:bottom w:val="none" w:sz="0" w:space="0" w:color="auto"/>
                                <w:right w:val="none" w:sz="0" w:space="0" w:color="auto"/>
                              </w:divBdr>
                            </w:div>
                          </w:divsChild>
                        </w:div>
                        <w:div w:id="1965118711">
                          <w:marLeft w:val="0"/>
                          <w:marRight w:val="150"/>
                          <w:marTop w:val="75"/>
                          <w:marBottom w:val="75"/>
                          <w:divBdr>
                            <w:top w:val="none" w:sz="0" w:space="0" w:color="auto"/>
                            <w:left w:val="none" w:sz="0" w:space="0" w:color="auto"/>
                            <w:bottom w:val="none" w:sz="0" w:space="0" w:color="auto"/>
                            <w:right w:val="none" w:sz="0" w:space="0" w:color="auto"/>
                          </w:divBdr>
                        </w:div>
                        <w:div w:id="1789541949">
                          <w:marLeft w:val="0"/>
                          <w:marRight w:val="0"/>
                          <w:marTop w:val="0"/>
                          <w:marBottom w:val="0"/>
                          <w:divBdr>
                            <w:top w:val="none" w:sz="0" w:space="0" w:color="auto"/>
                            <w:left w:val="none" w:sz="0" w:space="0" w:color="auto"/>
                            <w:bottom w:val="none" w:sz="0" w:space="0" w:color="auto"/>
                            <w:right w:val="none" w:sz="0" w:space="0" w:color="auto"/>
                          </w:divBdr>
                          <w:divsChild>
                            <w:div w:id="826359845">
                              <w:marLeft w:val="0"/>
                              <w:marRight w:val="0"/>
                              <w:marTop w:val="0"/>
                              <w:marBottom w:val="120"/>
                              <w:divBdr>
                                <w:top w:val="none" w:sz="0" w:space="0" w:color="auto"/>
                                <w:left w:val="none" w:sz="0" w:space="0" w:color="auto"/>
                                <w:bottom w:val="none" w:sz="0" w:space="0" w:color="auto"/>
                                <w:right w:val="none" w:sz="0" w:space="0" w:color="auto"/>
                              </w:divBdr>
                            </w:div>
                          </w:divsChild>
                        </w:div>
                        <w:div w:id="984774407">
                          <w:marLeft w:val="0"/>
                          <w:marRight w:val="150"/>
                          <w:marTop w:val="75"/>
                          <w:marBottom w:val="75"/>
                          <w:divBdr>
                            <w:top w:val="none" w:sz="0" w:space="0" w:color="auto"/>
                            <w:left w:val="none" w:sz="0" w:space="0" w:color="auto"/>
                            <w:bottom w:val="none" w:sz="0" w:space="0" w:color="auto"/>
                            <w:right w:val="none" w:sz="0" w:space="0" w:color="auto"/>
                          </w:divBdr>
                        </w:div>
                        <w:div w:id="1663390201">
                          <w:marLeft w:val="0"/>
                          <w:marRight w:val="0"/>
                          <w:marTop w:val="0"/>
                          <w:marBottom w:val="0"/>
                          <w:divBdr>
                            <w:top w:val="none" w:sz="0" w:space="0" w:color="auto"/>
                            <w:left w:val="none" w:sz="0" w:space="0" w:color="auto"/>
                            <w:bottom w:val="none" w:sz="0" w:space="0" w:color="auto"/>
                            <w:right w:val="none" w:sz="0" w:space="0" w:color="auto"/>
                          </w:divBdr>
                          <w:divsChild>
                            <w:div w:id="2087453845">
                              <w:marLeft w:val="0"/>
                              <w:marRight w:val="0"/>
                              <w:marTop w:val="0"/>
                              <w:marBottom w:val="120"/>
                              <w:divBdr>
                                <w:top w:val="none" w:sz="0" w:space="0" w:color="auto"/>
                                <w:left w:val="none" w:sz="0" w:space="0" w:color="auto"/>
                                <w:bottom w:val="none" w:sz="0" w:space="0" w:color="auto"/>
                                <w:right w:val="none" w:sz="0" w:space="0" w:color="auto"/>
                              </w:divBdr>
                            </w:div>
                          </w:divsChild>
                        </w:div>
                        <w:div w:id="1829591366">
                          <w:marLeft w:val="0"/>
                          <w:marRight w:val="150"/>
                          <w:marTop w:val="75"/>
                          <w:marBottom w:val="75"/>
                          <w:divBdr>
                            <w:top w:val="none" w:sz="0" w:space="0" w:color="auto"/>
                            <w:left w:val="none" w:sz="0" w:space="0" w:color="auto"/>
                            <w:bottom w:val="none" w:sz="0" w:space="0" w:color="auto"/>
                            <w:right w:val="none" w:sz="0" w:space="0" w:color="auto"/>
                          </w:divBdr>
                        </w:div>
                        <w:div w:id="926768269">
                          <w:marLeft w:val="0"/>
                          <w:marRight w:val="0"/>
                          <w:marTop w:val="0"/>
                          <w:marBottom w:val="0"/>
                          <w:divBdr>
                            <w:top w:val="none" w:sz="0" w:space="0" w:color="auto"/>
                            <w:left w:val="none" w:sz="0" w:space="0" w:color="auto"/>
                            <w:bottom w:val="none" w:sz="0" w:space="0" w:color="auto"/>
                            <w:right w:val="none" w:sz="0" w:space="0" w:color="auto"/>
                          </w:divBdr>
                          <w:divsChild>
                            <w:div w:id="1728261475">
                              <w:marLeft w:val="0"/>
                              <w:marRight w:val="0"/>
                              <w:marTop w:val="0"/>
                              <w:marBottom w:val="120"/>
                              <w:divBdr>
                                <w:top w:val="none" w:sz="0" w:space="0" w:color="auto"/>
                                <w:left w:val="none" w:sz="0" w:space="0" w:color="auto"/>
                                <w:bottom w:val="none" w:sz="0" w:space="0" w:color="auto"/>
                                <w:right w:val="none" w:sz="0" w:space="0" w:color="auto"/>
                              </w:divBdr>
                            </w:div>
                          </w:divsChild>
                        </w:div>
                        <w:div w:id="1111583092">
                          <w:marLeft w:val="0"/>
                          <w:marRight w:val="150"/>
                          <w:marTop w:val="75"/>
                          <w:marBottom w:val="75"/>
                          <w:divBdr>
                            <w:top w:val="none" w:sz="0" w:space="0" w:color="auto"/>
                            <w:left w:val="none" w:sz="0" w:space="0" w:color="auto"/>
                            <w:bottom w:val="none" w:sz="0" w:space="0" w:color="auto"/>
                            <w:right w:val="none" w:sz="0" w:space="0" w:color="auto"/>
                          </w:divBdr>
                        </w:div>
                        <w:div w:id="785076224">
                          <w:marLeft w:val="0"/>
                          <w:marRight w:val="0"/>
                          <w:marTop w:val="0"/>
                          <w:marBottom w:val="0"/>
                          <w:divBdr>
                            <w:top w:val="none" w:sz="0" w:space="0" w:color="auto"/>
                            <w:left w:val="none" w:sz="0" w:space="0" w:color="auto"/>
                            <w:bottom w:val="none" w:sz="0" w:space="0" w:color="auto"/>
                            <w:right w:val="none" w:sz="0" w:space="0" w:color="auto"/>
                          </w:divBdr>
                          <w:divsChild>
                            <w:div w:id="890724080">
                              <w:marLeft w:val="0"/>
                              <w:marRight w:val="0"/>
                              <w:marTop w:val="0"/>
                              <w:marBottom w:val="120"/>
                              <w:divBdr>
                                <w:top w:val="none" w:sz="0" w:space="0" w:color="auto"/>
                                <w:left w:val="none" w:sz="0" w:space="0" w:color="auto"/>
                                <w:bottom w:val="none" w:sz="0" w:space="0" w:color="auto"/>
                                <w:right w:val="none" w:sz="0" w:space="0" w:color="auto"/>
                              </w:divBdr>
                            </w:div>
                          </w:divsChild>
                        </w:div>
                        <w:div w:id="854538246">
                          <w:marLeft w:val="0"/>
                          <w:marRight w:val="150"/>
                          <w:marTop w:val="75"/>
                          <w:marBottom w:val="75"/>
                          <w:divBdr>
                            <w:top w:val="none" w:sz="0" w:space="0" w:color="auto"/>
                            <w:left w:val="none" w:sz="0" w:space="0" w:color="auto"/>
                            <w:bottom w:val="none" w:sz="0" w:space="0" w:color="auto"/>
                            <w:right w:val="none" w:sz="0" w:space="0" w:color="auto"/>
                          </w:divBdr>
                        </w:div>
                        <w:div w:id="2006518618">
                          <w:marLeft w:val="0"/>
                          <w:marRight w:val="0"/>
                          <w:marTop w:val="0"/>
                          <w:marBottom w:val="0"/>
                          <w:divBdr>
                            <w:top w:val="none" w:sz="0" w:space="0" w:color="auto"/>
                            <w:left w:val="none" w:sz="0" w:space="0" w:color="auto"/>
                            <w:bottom w:val="none" w:sz="0" w:space="0" w:color="auto"/>
                            <w:right w:val="none" w:sz="0" w:space="0" w:color="auto"/>
                          </w:divBdr>
                          <w:divsChild>
                            <w:div w:id="1347706329">
                              <w:marLeft w:val="0"/>
                              <w:marRight w:val="0"/>
                              <w:marTop w:val="0"/>
                              <w:marBottom w:val="120"/>
                              <w:divBdr>
                                <w:top w:val="none" w:sz="0" w:space="0" w:color="auto"/>
                                <w:left w:val="none" w:sz="0" w:space="0" w:color="auto"/>
                                <w:bottom w:val="none" w:sz="0" w:space="0" w:color="auto"/>
                                <w:right w:val="none" w:sz="0" w:space="0" w:color="auto"/>
                              </w:divBdr>
                            </w:div>
                          </w:divsChild>
                        </w:div>
                        <w:div w:id="260529601">
                          <w:marLeft w:val="0"/>
                          <w:marRight w:val="150"/>
                          <w:marTop w:val="75"/>
                          <w:marBottom w:val="75"/>
                          <w:divBdr>
                            <w:top w:val="none" w:sz="0" w:space="0" w:color="auto"/>
                            <w:left w:val="none" w:sz="0" w:space="0" w:color="auto"/>
                            <w:bottom w:val="none" w:sz="0" w:space="0" w:color="auto"/>
                            <w:right w:val="none" w:sz="0" w:space="0" w:color="auto"/>
                          </w:divBdr>
                        </w:div>
                        <w:div w:id="1405489717">
                          <w:marLeft w:val="0"/>
                          <w:marRight w:val="0"/>
                          <w:marTop w:val="0"/>
                          <w:marBottom w:val="0"/>
                          <w:divBdr>
                            <w:top w:val="none" w:sz="0" w:space="0" w:color="auto"/>
                            <w:left w:val="none" w:sz="0" w:space="0" w:color="auto"/>
                            <w:bottom w:val="none" w:sz="0" w:space="0" w:color="auto"/>
                            <w:right w:val="none" w:sz="0" w:space="0" w:color="auto"/>
                          </w:divBdr>
                          <w:divsChild>
                            <w:div w:id="1552570213">
                              <w:marLeft w:val="0"/>
                              <w:marRight w:val="0"/>
                              <w:marTop w:val="0"/>
                              <w:marBottom w:val="120"/>
                              <w:divBdr>
                                <w:top w:val="none" w:sz="0" w:space="0" w:color="auto"/>
                                <w:left w:val="none" w:sz="0" w:space="0" w:color="auto"/>
                                <w:bottom w:val="none" w:sz="0" w:space="0" w:color="auto"/>
                                <w:right w:val="none" w:sz="0" w:space="0" w:color="auto"/>
                              </w:divBdr>
                            </w:div>
                          </w:divsChild>
                        </w:div>
                        <w:div w:id="341399973">
                          <w:marLeft w:val="0"/>
                          <w:marRight w:val="150"/>
                          <w:marTop w:val="75"/>
                          <w:marBottom w:val="75"/>
                          <w:divBdr>
                            <w:top w:val="none" w:sz="0" w:space="0" w:color="auto"/>
                            <w:left w:val="none" w:sz="0" w:space="0" w:color="auto"/>
                            <w:bottom w:val="none" w:sz="0" w:space="0" w:color="auto"/>
                            <w:right w:val="none" w:sz="0" w:space="0" w:color="auto"/>
                          </w:divBdr>
                        </w:div>
                        <w:div w:id="1875340381">
                          <w:marLeft w:val="0"/>
                          <w:marRight w:val="0"/>
                          <w:marTop w:val="0"/>
                          <w:marBottom w:val="0"/>
                          <w:divBdr>
                            <w:top w:val="none" w:sz="0" w:space="0" w:color="auto"/>
                            <w:left w:val="none" w:sz="0" w:space="0" w:color="auto"/>
                            <w:bottom w:val="none" w:sz="0" w:space="0" w:color="auto"/>
                            <w:right w:val="none" w:sz="0" w:space="0" w:color="auto"/>
                          </w:divBdr>
                          <w:divsChild>
                            <w:div w:id="675577831">
                              <w:marLeft w:val="0"/>
                              <w:marRight w:val="0"/>
                              <w:marTop w:val="0"/>
                              <w:marBottom w:val="120"/>
                              <w:divBdr>
                                <w:top w:val="none" w:sz="0" w:space="0" w:color="auto"/>
                                <w:left w:val="none" w:sz="0" w:space="0" w:color="auto"/>
                                <w:bottom w:val="none" w:sz="0" w:space="0" w:color="auto"/>
                                <w:right w:val="none" w:sz="0" w:space="0" w:color="auto"/>
                              </w:divBdr>
                            </w:div>
                          </w:divsChild>
                        </w:div>
                        <w:div w:id="1098598357">
                          <w:marLeft w:val="0"/>
                          <w:marRight w:val="150"/>
                          <w:marTop w:val="75"/>
                          <w:marBottom w:val="75"/>
                          <w:divBdr>
                            <w:top w:val="none" w:sz="0" w:space="0" w:color="auto"/>
                            <w:left w:val="none" w:sz="0" w:space="0" w:color="auto"/>
                            <w:bottom w:val="none" w:sz="0" w:space="0" w:color="auto"/>
                            <w:right w:val="none" w:sz="0" w:space="0" w:color="auto"/>
                          </w:divBdr>
                        </w:div>
                        <w:div w:id="1215236427">
                          <w:marLeft w:val="0"/>
                          <w:marRight w:val="0"/>
                          <w:marTop w:val="0"/>
                          <w:marBottom w:val="0"/>
                          <w:divBdr>
                            <w:top w:val="none" w:sz="0" w:space="0" w:color="auto"/>
                            <w:left w:val="none" w:sz="0" w:space="0" w:color="auto"/>
                            <w:bottom w:val="none" w:sz="0" w:space="0" w:color="auto"/>
                            <w:right w:val="none" w:sz="0" w:space="0" w:color="auto"/>
                          </w:divBdr>
                          <w:divsChild>
                            <w:div w:id="1503620963">
                              <w:marLeft w:val="0"/>
                              <w:marRight w:val="0"/>
                              <w:marTop w:val="0"/>
                              <w:marBottom w:val="120"/>
                              <w:divBdr>
                                <w:top w:val="none" w:sz="0" w:space="0" w:color="auto"/>
                                <w:left w:val="none" w:sz="0" w:space="0" w:color="auto"/>
                                <w:bottom w:val="none" w:sz="0" w:space="0" w:color="auto"/>
                                <w:right w:val="none" w:sz="0" w:space="0" w:color="auto"/>
                              </w:divBdr>
                            </w:div>
                          </w:divsChild>
                        </w:div>
                        <w:div w:id="183786871">
                          <w:marLeft w:val="0"/>
                          <w:marRight w:val="150"/>
                          <w:marTop w:val="75"/>
                          <w:marBottom w:val="75"/>
                          <w:divBdr>
                            <w:top w:val="none" w:sz="0" w:space="0" w:color="auto"/>
                            <w:left w:val="none" w:sz="0" w:space="0" w:color="auto"/>
                            <w:bottom w:val="none" w:sz="0" w:space="0" w:color="auto"/>
                            <w:right w:val="none" w:sz="0" w:space="0" w:color="auto"/>
                          </w:divBdr>
                        </w:div>
                        <w:div w:id="450588594">
                          <w:marLeft w:val="0"/>
                          <w:marRight w:val="0"/>
                          <w:marTop w:val="0"/>
                          <w:marBottom w:val="0"/>
                          <w:divBdr>
                            <w:top w:val="none" w:sz="0" w:space="0" w:color="auto"/>
                            <w:left w:val="none" w:sz="0" w:space="0" w:color="auto"/>
                            <w:bottom w:val="none" w:sz="0" w:space="0" w:color="auto"/>
                            <w:right w:val="none" w:sz="0" w:space="0" w:color="auto"/>
                          </w:divBdr>
                          <w:divsChild>
                            <w:div w:id="1155487664">
                              <w:marLeft w:val="0"/>
                              <w:marRight w:val="0"/>
                              <w:marTop w:val="0"/>
                              <w:marBottom w:val="120"/>
                              <w:divBdr>
                                <w:top w:val="none" w:sz="0" w:space="0" w:color="auto"/>
                                <w:left w:val="none" w:sz="0" w:space="0" w:color="auto"/>
                                <w:bottom w:val="none" w:sz="0" w:space="0" w:color="auto"/>
                                <w:right w:val="none" w:sz="0" w:space="0" w:color="auto"/>
                              </w:divBdr>
                            </w:div>
                          </w:divsChild>
                        </w:div>
                        <w:div w:id="370308241">
                          <w:marLeft w:val="0"/>
                          <w:marRight w:val="150"/>
                          <w:marTop w:val="75"/>
                          <w:marBottom w:val="75"/>
                          <w:divBdr>
                            <w:top w:val="none" w:sz="0" w:space="0" w:color="auto"/>
                            <w:left w:val="none" w:sz="0" w:space="0" w:color="auto"/>
                            <w:bottom w:val="none" w:sz="0" w:space="0" w:color="auto"/>
                            <w:right w:val="none" w:sz="0" w:space="0" w:color="auto"/>
                          </w:divBdr>
                        </w:div>
                        <w:div w:id="2072001168">
                          <w:marLeft w:val="0"/>
                          <w:marRight w:val="0"/>
                          <w:marTop w:val="0"/>
                          <w:marBottom w:val="0"/>
                          <w:divBdr>
                            <w:top w:val="none" w:sz="0" w:space="0" w:color="auto"/>
                            <w:left w:val="none" w:sz="0" w:space="0" w:color="auto"/>
                            <w:bottom w:val="none" w:sz="0" w:space="0" w:color="auto"/>
                            <w:right w:val="none" w:sz="0" w:space="0" w:color="auto"/>
                          </w:divBdr>
                          <w:divsChild>
                            <w:div w:id="121701086">
                              <w:marLeft w:val="0"/>
                              <w:marRight w:val="0"/>
                              <w:marTop w:val="0"/>
                              <w:marBottom w:val="120"/>
                              <w:divBdr>
                                <w:top w:val="none" w:sz="0" w:space="0" w:color="auto"/>
                                <w:left w:val="none" w:sz="0" w:space="0" w:color="auto"/>
                                <w:bottom w:val="none" w:sz="0" w:space="0" w:color="auto"/>
                                <w:right w:val="none" w:sz="0" w:space="0" w:color="auto"/>
                              </w:divBdr>
                            </w:div>
                          </w:divsChild>
                        </w:div>
                        <w:div w:id="1056511627">
                          <w:marLeft w:val="0"/>
                          <w:marRight w:val="150"/>
                          <w:marTop w:val="75"/>
                          <w:marBottom w:val="75"/>
                          <w:divBdr>
                            <w:top w:val="none" w:sz="0" w:space="0" w:color="auto"/>
                            <w:left w:val="none" w:sz="0" w:space="0" w:color="auto"/>
                            <w:bottom w:val="none" w:sz="0" w:space="0" w:color="auto"/>
                            <w:right w:val="none" w:sz="0" w:space="0" w:color="auto"/>
                          </w:divBdr>
                        </w:div>
                        <w:div w:id="641037569">
                          <w:marLeft w:val="0"/>
                          <w:marRight w:val="0"/>
                          <w:marTop w:val="0"/>
                          <w:marBottom w:val="0"/>
                          <w:divBdr>
                            <w:top w:val="none" w:sz="0" w:space="0" w:color="auto"/>
                            <w:left w:val="none" w:sz="0" w:space="0" w:color="auto"/>
                            <w:bottom w:val="none" w:sz="0" w:space="0" w:color="auto"/>
                            <w:right w:val="none" w:sz="0" w:space="0" w:color="auto"/>
                          </w:divBdr>
                          <w:divsChild>
                            <w:div w:id="1358894563">
                              <w:marLeft w:val="0"/>
                              <w:marRight w:val="0"/>
                              <w:marTop w:val="0"/>
                              <w:marBottom w:val="120"/>
                              <w:divBdr>
                                <w:top w:val="none" w:sz="0" w:space="0" w:color="auto"/>
                                <w:left w:val="none" w:sz="0" w:space="0" w:color="auto"/>
                                <w:bottom w:val="none" w:sz="0" w:space="0" w:color="auto"/>
                                <w:right w:val="none" w:sz="0" w:space="0" w:color="auto"/>
                              </w:divBdr>
                            </w:div>
                          </w:divsChild>
                        </w:div>
                        <w:div w:id="1429614352">
                          <w:marLeft w:val="0"/>
                          <w:marRight w:val="150"/>
                          <w:marTop w:val="75"/>
                          <w:marBottom w:val="75"/>
                          <w:divBdr>
                            <w:top w:val="none" w:sz="0" w:space="0" w:color="auto"/>
                            <w:left w:val="none" w:sz="0" w:space="0" w:color="auto"/>
                            <w:bottom w:val="none" w:sz="0" w:space="0" w:color="auto"/>
                            <w:right w:val="none" w:sz="0" w:space="0" w:color="auto"/>
                          </w:divBdr>
                        </w:div>
                        <w:div w:id="398696">
                          <w:marLeft w:val="0"/>
                          <w:marRight w:val="0"/>
                          <w:marTop w:val="0"/>
                          <w:marBottom w:val="0"/>
                          <w:divBdr>
                            <w:top w:val="none" w:sz="0" w:space="0" w:color="auto"/>
                            <w:left w:val="none" w:sz="0" w:space="0" w:color="auto"/>
                            <w:bottom w:val="none" w:sz="0" w:space="0" w:color="auto"/>
                            <w:right w:val="none" w:sz="0" w:space="0" w:color="auto"/>
                          </w:divBdr>
                          <w:divsChild>
                            <w:div w:id="424111932">
                              <w:marLeft w:val="0"/>
                              <w:marRight w:val="0"/>
                              <w:marTop w:val="0"/>
                              <w:marBottom w:val="120"/>
                              <w:divBdr>
                                <w:top w:val="none" w:sz="0" w:space="0" w:color="auto"/>
                                <w:left w:val="none" w:sz="0" w:space="0" w:color="auto"/>
                                <w:bottom w:val="none" w:sz="0" w:space="0" w:color="auto"/>
                                <w:right w:val="none" w:sz="0" w:space="0" w:color="auto"/>
                              </w:divBdr>
                            </w:div>
                          </w:divsChild>
                        </w:div>
                        <w:div w:id="1414661386">
                          <w:marLeft w:val="0"/>
                          <w:marRight w:val="150"/>
                          <w:marTop w:val="75"/>
                          <w:marBottom w:val="75"/>
                          <w:divBdr>
                            <w:top w:val="none" w:sz="0" w:space="0" w:color="auto"/>
                            <w:left w:val="none" w:sz="0" w:space="0" w:color="auto"/>
                            <w:bottom w:val="none" w:sz="0" w:space="0" w:color="auto"/>
                            <w:right w:val="none" w:sz="0" w:space="0" w:color="auto"/>
                          </w:divBdr>
                        </w:div>
                        <w:div w:id="345405277">
                          <w:marLeft w:val="0"/>
                          <w:marRight w:val="0"/>
                          <w:marTop w:val="0"/>
                          <w:marBottom w:val="0"/>
                          <w:divBdr>
                            <w:top w:val="none" w:sz="0" w:space="0" w:color="auto"/>
                            <w:left w:val="none" w:sz="0" w:space="0" w:color="auto"/>
                            <w:bottom w:val="none" w:sz="0" w:space="0" w:color="auto"/>
                            <w:right w:val="none" w:sz="0" w:space="0" w:color="auto"/>
                          </w:divBdr>
                          <w:divsChild>
                            <w:div w:id="1525706593">
                              <w:marLeft w:val="0"/>
                              <w:marRight w:val="0"/>
                              <w:marTop w:val="0"/>
                              <w:marBottom w:val="120"/>
                              <w:divBdr>
                                <w:top w:val="none" w:sz="0" w:space="0" w:color="auto"/>
                                <w:left w:val="none" w:sz="0" w:space="0" w:color="auto"/>
                                <w:bottom w:val="none" w:sz="0" w:space="0" w:color="auto"/>
                                <w:right w:val="none" w:sz="0" w:space="0" w:color="auto"/>
                              </w:divBdr>
                            </w:div>
                          </w:divsChild>
                        </w:div>
                        <w:div w:id="1690714187">
                          <w:marLeft w:val="0"/>
                          <w:marRight w:val="150"/>
                          <w:marTop w:val="75"/>
                          <w:marBottom w:val="75"/>
                          <w:divBdr>
                            <w:top w:val="none" w:sz="0" w:space="0" w:color="auto"/>
                            <w:left w:val="none" w:sz="0" w:space="0" w:color="auto"/>
                            <w:bottom w:val="none" w:sz="0" w:space="0" w:color="auto"/>
                            <w:right w:val="none" w:sz="0" w:space="0" w:color="auto"/>
                          </w:divBdr>
                        </w:div>
                        <w:div w:id="901645907">
                          <w:marLeft w:val="0"/>
                          <w:marRight w:val="0"/>
                          <w:marTop w:val="0"/>
                          <w:marBottom w:val="0"/>
                          <w:divBdr>
                            <w:top w:val="none" w:sz="0" w:space="0" w:color="auto"/>
                            <w:left w:val="none" w:sz="0" w:space="0" w:color="auto"/>
                            <w:bottom w:val="none" w:sz="0" w:space="0" w:color="auto"/>
                            <w:right w:val="none" w:sz="0" w:space="0" w:color="auto"/>
                          </w:divBdr>
                          <w:divsChild>
                            <w:div w:id="199636623">
                              <w:marLeft w:val="0"/>
                              <w:marRight w:val="0"/>
                              <w:marTop w:val="0"/>
                              <w:marBottom w:val="120"/>
                              <w:divBdr>
                                <w:top w:val="none" w:sz="0" w:space="0" w:color="auto"/>
                                <w:left w:val="none" w:sz="0" w:space="0" w:color="auto"/>
                                <w:bottom w:val="none" w:sz="0" w:space="0" w:color="auto"/>
                                <w:right w:val="none" w:sz="0" w:space="0" w:color="auto"/>
                              </w:divBdr>
                            </w:div>
                          </w:divsChild>
                        </w:div>
                        <w:div w:id="551574061">
                          <w:marLeft w:val="0"/>
                          <w:marRight w:val="150"/>
                          <w:marTop w:val="75"/>
                          <w:marBottom w:val="75"/>
                          <w:divBdr>
                            <w:top w:val="none" w:sz="0" w:space="0" w:color="auto"/>
                            <w:left w:val="none" w:sz="0" w:space="0" w:color="auto"/>
                            <w:bottom w:val="none" w:sz="0" w:space="0" w:color="auto"/>
                            <w:right w:val="none" w:sz="0" w:space="0" w:color="auto"/>
                          </w:divBdr>
                        </w:div>
                        <w:div w:id="772936595">
                          <w:marLeft w:val="0"/>
                          <w:marRight w:val="0"/>
                          <w:marTop w:val="0"/>
                          <w:marBottom w:val="0"/>
                          <w:divBdr>
                            <w:top w:val="none" w:sz="0" w:space="0" w:color="auto"/>
                            <w:left w:val="none" w:sz="0" w:space="0" w:color="auto"/>
                            <w:bottom w:val="none" w:sz="0" w:space="0" w:color="auto"/>
                            <w:right w:val="none" w:sz="0" w:space="0" w:color="auto"/>
                          </w:divBdr>
                          <w:divsChild>
                            <w:div w:id="267201357">
                              <w:marLeft w:val="0"/>
                              <w:marRight w:val="0"/>
                              <w:marTop w:val="0"/>
                              <w:marBottom w:val="120"/>
                              <w:divBdr>
                                <w:top w:val="none" w:sz="0" w:space="0" w:color="auto"/>
                                <w:left w:val="none" w:sz="0" w:space="0" w:color="auto"/>
                                <w:bottom w:val="none" w:sz="0" w:space="0" w:color="auto"/>
                                <w:right w:val="none" w:sz="0" w:space="0" w:color="auto"/>
                              </w:divBdr>
                            </w:div>
                          </w:divsChild>
                        </w:div>
                        <w:div w:id="230895428">
                          <w:marLeft w:val="0"/>
                          <w:marRight w:val="150"/>
                          <w:marTop w:val="75"/>
                          <w:marBottom w:val="75"/>
                          <w:divBdr>
                            <w:top w:val="none" w:sz="0" w:space="0" w:color="auto"/>
                            <w:left w:val="none" w:sz="0" w:space="0" w:color="auto"/>
                            <w:bottom w:val="none" w:sz="0" w:space="0" w:color="auto"/>
                            <w:right w:val="none" w:sz="0" w:space="0" w:color="auto"/>
                          </w:divBdr>
                        </w:div>
                        <w:div w:id="60950069">
                          <w:marLeft w:val="0"/>
                          <w:marRight w:val="0"/>
                          <w:marTop w:val="0"/>
                          <w:marBottom w:val="0"/>
                          <w:divBdr>
                            <w:top w:val="none" w:sz="0" w:space="0" w:color="auto"/>
                            <w:left w:val="none" w:sz="0" w:space="0" w:color="auto"/>
                            <w:bottom w:val="none" w:sz="0" w:space="0" w:color="auto"/>
                            <w:right w:val="none" w:sz="0" w:space="0" w:color="auto"/>
                          </w:divBdr>
                          <w:divsChild>
                            <w:div w:id="1698045861">
                              <w:marLeft w:val="0"/>
                              <w:marRight w:val="0"/>
                              <w:marTop w:val="0"/>
                              <w:marBottom w:val="120"/>
                              <w:divBdr>
                                <w:top w:val="none" w:sz="0" w:space="0" w:color="auto"/>
                                <w:left w:val="none" w:sz="0" w:space="0" w:color="auto"/>
                                <w:bottom w:val="none" w:sz="0" w:space="0" w:color="auto"/>
                                <w:right w:val="none" w:sz="0" w:space="0" w:color="auto"/>
                              </w:divBdr>
                            </w:div>
                          </w:divsChild>
                        </w:div>
                        <w:div w:id="512840586">
                          <w:marLeft w:val="0"/>
                          <w:marRight w:val="150"/>
                          <w:marTop w:val="75"/>
                          <w:marBottom w:val="75"/>
                          <w:divBdr>
                            <w:top w:val="none" w:sz="0" w:space="0" w:color="auto"/>
                            <w:left w:val="none" w:sz="0" w:space="0" w:color="auto"/>
                            <w:bottom w:val="none" w:sz="0" w:space="0" w:color="auto"/>
                            <w:right w:val="none" w:sz="0" w:space="0" w:color="auto"/>
                          </w:divBdr>
                        </w:div>
                        <w:div w:id="617566506">
                          <w:marLeft w:val="0"/>
                          <w:marRight w:val="0"/>
                          <w:marTop w:val="0"/>
                          <w:marBottom w:val="0"/>
                          <w:divBdr>
                            <w:top w:val="none" w:sz="0" w:space="0" w:color="auto"/>
                            <w:left w:val="none" w:sz="0" w:space="0" w:color="auto"/>
                            <w:bottom w:val="none" w:sz="0" w:space="0" w:color="auto"/>
                            <w:right w:val="none" w:sz="0" w:space="0" w:color="auto"/>
                          </w:divBdr>
                          <w:divsChild>
                            <w:div w:id="1855876865">
                              <w:marLeft w:val="0"/>
                              <w:marRight w:val="0"/>
                              <w:marTop w:val="0"/>
                              <w:marBottom w:val="120"/>
                              <w:divBdr>
                                <w:top w:val="none" w:sz="0" w:space="0" w:color="auto"/>
                                <w:left w:val="none" w:sz="0" w:space="0" w:color="auto"/>
                                <w:bottom w:val="none" w:sz="0" w:space="0" w:color="auto"/>
                                <w:right w:val="none" w:sz="0" w:space="0" w:color="auto"/>
                              </w:divBdr>
                            </w:div>
                          </w:divsChild>
                        </w:div>
                        <w:div w:id="1275362202">
                          <w:marLeft w:val="0"/>
                          <w:marRight w:val="150"/>
                          <w:marTop w:val="75"/>
                          <w:marBottom w:val="75"/>
                          <w:divBdr>
                            <w:top w:val="none" w:sz="0" w:space="0" w:color="auto"/>
                            <w:left w:val="none" w:sz="0" w:space="0" w:color="auto"/>
                            <w:bottom w:val="none" w:sz="0" w:space="0" w:color="auto"/>
                            <w:right w:val="none" w:sz="0" w:space="0" w:color="auto"/>
                          </w:divBdr>
                        </w:div>
                        <w:div w:id="762531534">
                          <w:marLeft w:val="0"/>
                          <w:marRight w:val="0"/>
                          <w:marTop w:val="0"/>
                          <w:marBottom w:val="0"/>
                          <w:divBdr>
                            <w:top w:val="none" w:sz="0" w:space="0" w:color="auto"/>
                            <w:left w:val="none" w:sz="0" w:space="0" w:color="auto"/>
                            <w:bottom w:val="none" w:sz="0" w:space="0" w:color="auto"/>
                            <w:right w:val="none" w:sz="0" w:space="0" w:color="auto"/>
                          </w:divBdr>
                          <w:divsChild>
                            <w:div w:id="2048095161">
                              <w:marLeft w:val="0"/>
                              <w:marRight w:val="0"/>
                              <w:marTop w:val="0"/>
                              <w:marBottom w:val="120"/>
                              <w:divBdr>
                                <w:top w:val="none" w:sz="0" w:space="0" w:color="auto"/>
                                <w:left w:val="none" w:sz="0" w:space="0" w:color="auto"/>
                                <w:bottom w:val="none" w:sz="0" w:space="0" w:color="auto"/>
                                <w:right w:val="none" w:sz="0" w:space="0" w:color="auto"/>
                              </w:divBdr>
                            </w:div>
                          </w:divsChild>
                        </w:div>
                        <w:div w:id="1507094393">
                          <w:marLeft w:val="0"/>
                          <w:marRight w:val="150"/>
                          <w:marTop w:val="75"/>
                          <w:marBottom w:val="75"/>
                          <w:divBdr>
                            <w:top w:val="none" w:sz="0" w:space="0" w:color="auto"/>
                            <w:left w:val="none" w:sz="0" w:space="0" w:color="auto"/>
                            <w:bottom w:val="none" w:sz="0" w:space="0" w:color="auto"/>
                            <w:right w:val="none" w:sz="0" w:space="0" w:color="auto"/>
                          </w:divBdr>
                        </w:div>
                        <w:div w:id="1805656254">
                          <w:marLeft w:val="0"/>
                          <w:marRight w:val="0"/>
                          <w:marTop w:val="0"/>
                          <w:marBottom w:val="0"/>
                          <w:divBdr>
                            <w:top w:val="none" w:sz="0" w:space="0" w:color="auto"/>
                            <w:left w:val="none" w:sz="0" w:space="0" w:color="auto"/>
                            <w:bottom w:val="none" w:sz="0" w:space="0" w:color="auto"/>
                            <w:right w:val="none" w:sz="0" w:space="0" w:color="auto"/>
                          </w:divBdr>
                          <w:divsChild>
                            <w:div w:id="559443561">
                              <w:marLeft w:val="0"/>
                              <w:marRight w:val="0"/>
                              <w:marTop w:val="0"/>
                              <w:marBottom w:val="120"/>
                              <w:divBdr>
                                <w:top w:val="none" w:sz="0" w:space="0" w:color="auto"/>
                                <w:left w:val="none" w:sz="0" w:space="0" w:color="auto"/>
                                <w:bottom w:val="none" w:sz="0" w:space="0" w:color="auto"/>
                                <w:right w:val="none" w:sz="0" w:space="0" w:color="auto"/>
                              </w:divBdr>
                            </w:div>
                          </w:divsChild>
                        </w:div>
                        <w:div w:id="699818233">
                          <w:marLeft w:val="0"/>
                          <w:marRight w:val="150"/>
                          <w:marTop w:val="75"/>
                          <w:marBottom w:val="75"/>
                          <w:divBdr>
                            <w:top w:val="none" w:sz="0" w:space="0" w:color="auto"/>
                            <w:left w:val="none" w:sz="0" w:space="0" w:color="auto"/>
                            <w:bottom w:val="none" w:sz="0" w:space="0" w:color="auto"/>
                            <w:right w:val="none" w:sz="0" w:space="0" w:color="auto"/>
                          </w:divBdr>
                        </w:div>
                        <w:div w:id="163013591">
                          <w:marLeft w:val="0"/>
                          <w:marRight w:val="0"/>
                          <w:marTop w:val="0"/>
                          <w:marBottom w:val="0"/>
                          <w:divBdr>
                            <w:top w:val="none" w:sz="0" w:space="0" w:color="auto"/>
                            <w:left w:val="none" w:sz="0" w:space="0" w:color="auto"/>
                            <w:bottom w:val="none" w:sz="0" w:space="0" w:color="auto"/>
                            <w:right w:val="none" w:sz="0" w:space="0" w:color="auto"/>
                          </w:divBdr>
                          <w:divsChild>
                            <w:div w:id="1570774322">
                              <w:marLeft w:val="0"/>
                              <w:marRight w:val="0"/>
                              <w:marTop w:val="0"/>
                              <w:marBottom w:val="120"/>
                              <w:divBdr>
                                <w:top w:val="none" w:sz="0" w:space="0" w:color="auto"/>
                                <w:left w:val="none" w:sz="0" w:space="0" w:color="auto"/>
                                <w:bottom w:val="none" w:sz="0" w:space="0" w:color="auto"/>
                                <w:right w:val="none" w:sz="0" w:space="0" w:color="auto"/>
                              </w:divBdr>
                            </w:div>
                          </w:divsChild>
                        </w:div>
                        <w:div w:id="1570261977">
                          <w:marLeft w:val="0"/>
                          <w:marRight w:val="150"/>
                          <w:marTop w:val="75"/>
                          <w:marBottom w:val="75"/>
                          <w:divBdr>
                            <w:top w:val="none" w:sz="0" w:space="0" w:color="auto"/>
                            <w:left w:val="none" w:sz="0" w:space="0" w:color="auto"/>
                            <w:bottom w:val="none" w:sz="0" w:space="0" w:color="auto"/>
                            <w:right w:val="none" w:sz="0" w:space="0" w:color="auto"/>
                          </w:divBdr>
                        </w:div>
                        <w:div w:id="1840925584">
                          <w:marLeft w:val="0"/>
                          <w:marRight w:val="0"/>
                          <w:marTop w:val="0"/>
                          <w:marBottom w:val="0"/>
                          <w:divBdr>
                            <w:top w:val="none" w:sz="0" w:space="0" w:color="auto"/>
                            <w:left w:val="none" w:sz="0" w:space="0" w:color="auto"/>
                            <w:bottom w:val="none" w:sz="0" w:space="0" w:color="auto"/>
                            <w:right w:val="none" w:sz="0" w:space="0" w:color="auto"/>
                          </w:divBdr>
                          <w:divsChild>
                            <w:div w:id="1491749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gribusinesscoach.com/2016/03/how-to-prepare-chicken-feeds-best-formula.html?showComment=1572608150349" TargetMode="External"/><Relationship Id="rId21" Type="http://schemas.openxmlformats.org/officeDocument/2006/relationships/hyperlink" Target="javascript:;" TargetMode="External"/><Relationship Id="rId42" Type="http://schemas.openxmlformats.org/officeDocument/2006/relationships/hyperlink" Target="https://www.blogger.com/profile/13218706099281287534" TargetMode="External"/><Relationship Id="rId63" Type="http://schemas.openxmlformats.org/officeDocument/2006/relationships/hyperlink" Target="https://www.blogger.com/profile/07494268784453167303" TargetMode="External"/><Relationship Id="rId84" Type="http://schemas.openxmlformats.org/officeDocument/2006/relationships/hyperlink" Target="https://www.blogger.com/profile/10811191275097253991" TargetMode="External"/><Relationship Id="rId138" Type="http://schemas.openxmlformats.org/officeDocument/2006/relationships/hyperlink" Target="https://www.agribusinesscoach.com/2016/03/how-to-prepare-chicken-feeds-best-formula.html?showComment=1583618721403" TargetMode="External"/><Relationship Id="rId159" Type="http://schemas.openxmlformats.org/officeDocument/2006/relationships/hyperlink" Target="https://www.agribusinesscoach.com/2016/03/how-to-prepare-chicken-feeds-best-formula.html?showComment=1611602565237" TargetMode="External"/><Relationship Id="rId170" Type="http://schemas.openxmlformats.org/officeDocument/2006/relationships/hyperlink" Target="https://www.blogger.com/profile/10711734363562475658" TargetMode="External"/><Relationship Id="rId191" Type="http://schemas.openxmlformats.org/officeDocument/2006/relationships/hyperlink" Target="https://www.agribusinesscoach.com/2016/03/how-to-prepare-chicken-feeds-best-formula.html?showComment=1615907357353" TargetMode="External"/><Relationship Id="rId205" Type="http://schemas.openxmlformats.org/officeDocument/2006/relationships/hyperlink" Target="https://www.blogger.com/profile/05233099892868409920" TargetMode="External"/><Relationship Id="rId226" Type="http://schemas.openxmlformats.org/officeDocument/2006/relationships/hyperlink" Target="javascript:;" TargetMode="External"/><Relationship Id="rId247" Type="http://schemas.openxmlformats.org/officeDocument/2006/relationships/theme" Target="theme/theme1.xml"/><Relationship Id="rId107" Type="http://schemas.openxmlformats.org/officeDocument/2006/relationships/hyperlink" Target="https://www.blogger.com/profile/12558810871073108207" TargetMode="External"/><Relationship Id="rId11" Type="http://schemas.openxmlformats.org/officeDocument/2006/relationships/control" Target="activeX/activeX1.xml"/><Relationship Id="rId32" Type="http://schemas.openxmlformats.org/officeDocument/2006/relationships/hyperlink" Target="https://www.blogger.com/profile/02439659652770023035" TargetMode="External"/><Relationship Id="rId53" Type="http://schemas.openxmlformats.org/officeDocument/2006/relationships/hyperlink" Target="https://www.agribusinesscoach.com/2016/03/how-to-prepare-chicken-feeds-best-formula.html?showComment=1533761821635" TargetMode="External"/><Relationship Id="rId74" Type="http://schemas.openxmlformats.org/officeDocument/2006/relationships/hyperlink" Target="javascript:;" TargetMode="External"/><Relationship Id="rId128" Type="http://schemas.openxmlformats.org/officeDocument/2006/relationships/hyperlink" Target="https://www.blogger.com/profile/12558810871073108207" TargetMode="External"/><Relationship Id="rId149" Type="http://schemas.openxmlformats.org/officeDocument/2006/relationships/hyperlink" Target="https://www.blogger.com/profile/13465472446661792916" TargetMode="External"/><Relationship Id="rId5" Type="http://schemas.openxmlformats.org/officeDocument/2006/relationships/hyperlink" Target="http://naijafarmer.blogspot.com.ng/2017/01/how-to-start-poultry-farming-in-nigeria.html"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181" Type="http://schemas.openxmlformats.org/officeDocument/2006/relationships/hyperlink" Target="https://www.blogger.com/profile/09165419579759083738" TargetMode="External"/><Relationship Id="rId216" Type="http://schemas.openxmlformats.org/officeDocument/2006/relationships/hyperlink" Target="https://www.agribusinesscoach.com/2016/03/how-to-prepare-chicken-feeds-best-formula.html?showComment=1620774305107" TargetMode="External"/><Relationship Id="rId237" Type="http://schemas.openxmlformats.org/officeDocument/2006/relationships/hyperlink" Target="https://www.agribusinesscoach.com/2016/03/how-to-prepare-chicken-feeds-best-formula.html?showComment=1629483181536" TargetMode="External"/><Relationship Id="rId22" Type="http://schemas.openxmlformats.org/officeDocument/2006/relationships/hyperlink" Target="https://www.blogger.com/profile/02284219748335485624" TargetMode="External"/><Relationship Id="rId43" Type="http://schemas.openxmlformats.org/officeDocument/2006/relationships/hyperlink" Target="https://www.agribusinesscoach.com/2016/03/how-to-prepare-chicken-feeds-best-formula.html?showComment=1611603275495" TargetMode="External"/><Relationship Id="rId64" Type="http://schemas.openxmlformats.org/officeDocument/2006/relationships/hyperlink" Target="https://www.agribusinesscoach.com/2016/03/how-to-prepare-chicken-feeds-best-formula.html?showComment=1529929451217" TargetMode="External"/><Relationship Id="rId118" Type="http://schemas.openxmlformats.org/officeDocument/2006/relationships/hyperlink" Target="javascript:;" TargetMode="External"/><Relationship Id="rId139" Type="http://schemas.openxmlformats.org/officeDocument/2006/relationships/hyperlink" Target="javascript:;" TargetMode="External"/><Relationship Id="rId85" Type="http://schemas.openxmlformats.org/officeDocument/2006/relationships/hyperlink" Target="https://www.agribusinesscoach.com/2016/03/how-to-prepare-chicken-feeds-best-formula.html?showComment=1534980849382" TargetMode="External"/><Relationship Id="rId150" Type="http://schemas.openxmlformats.org/officeDocument/2006/relationships/hyperlink" Target="https://www.agribusinesscoach.com/2016/03/how-to-prepare-chicken-feeds-best-formula.html?showComment=1602003295903" TargetMode="External"/><Relationship Id="rId171" Type="http://schemas.openxmlformats.org/officeDocument/2006/relationships/hyperlink" Target="https://www.agribusinesscoach.com/2016/03/how-to-prepare-chicken-feeds-best-formula.html?showComment=1610628135924" TargetMode="External"/><Relationship Id="rId192" Type="http://schemas.openxmlformats.org/officeDocument/2006/relationships/hyperlink" Target="javascript:;" TargetMode="External"/><Relationship Id="rId206" Type="http://schemas.openxmlformats.org/officeDocument/2006/relationships/hyperlink" Target="https://www.agribusinesscoach.com/2016/03/how-to-prepare-chicken-feeds-best-formula.html?showComment=1619628299421" TargetMode="External"/><Relationship Id="rId227" Type="http://schemas.openxmlformats.org/officeDocument/2006/relationships/hyperlink" Target="https://www.blogger.com/profile/07567761151689382955" TargetMode="External"/><Relationship Id="rId12" Type="http://schemas.openxmlformats.org/officeDocument/2006/relationships/image" Target="media/image3.wmf"/><Relationship Id="rId17" Type="http://schemas.openxmlformats.org/officeDocument/2006/relationships/hyperlink" Target="https://www.agribusinesscoach.com/2016/03/how-to-prepare-chicken-feeds-best-formula.html" TargetMode="External"/><Relationship Id="rId33" Type="http://schemas.openxmlformats.org/officeDocument/2006/relationships/hyperlink" Target="https://www.agribusinesscoach.com/2016/03/how-to-prepare-chicken-feeds-best-formula.html?showComment=1517317885450" TargetMode="External"/><Relationship Id="rId38" Type="http://schemas.openxmlformats.org/officeDocument/2006/relationships/hyperlink" Target="https://www.blogger.com/profile/12558810871073108207" TargetMode="External"/><Relationship Id="rId59"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https://www.agribusinesscoach.com/2016/03/how-to-prepare-chicken-feeds-best-formula.html?showComment=1551287565538" TargetMode="External"/><Relationship Id="rId124" Type="http://schemas.openxmlformats.org/officeDocument/2006/relationships/hyperlink" Target="javascript:;" TargetMode="External"/><Relationship Id="rId129" Type="http://schemas.openxmlformats.org/officeDocument/2006/relationships/hyperlink" Target="https://www.agribusinesscoach.com/2016/03/how-to-prepare-chicken-feeds-best-formula.html?showComment=1604409275240" TargetMode="External"/><Relationship Id="rId54" Type="http://schemas.openxmlformats.org/officeDocument/2006/relationships/hyperlink" Target="https://www.blogger.com/profile/02446592274629124783" TargetMode="External"/><Relationship Id="rId70" Type="http://schemas.openxmlformats.org/officeDocument/2006/relationships/hyperlink" Target="https://www.agribusinesscoach.com/2016/03/how-to-prepare-chicken-feeds-best-formula.html?showComment=1530264554978" TargetMode="External"/><Relationship Id="rId75" Type="http://schemas.openxmlformats.org/officeDocument/2006/relationships/hyperlink" Target="https://www.blogger.com/profile/12558810871073108207" TargetMode="External"/><Relationship Id="rId91" Type="http://schemas.openxmlformats.org/officeDocument/2006/relationships/hyperlink" Target="https://www.agribusinesscoach.com/2016/03/how-to-prepare-chicken-feeds-best-formula.html?showComment=1536305489686" TargetMode="External"/><Relationship Id="rId96" Type="http://schemas.openxmlformats.org/officeDocument/2006/relationships/hyperlink" Target="https://www.blogger.com/profile/07882870484826251857" TargetMode="External"/><Relationship Id="rId140" Type="http://schemas.openxmlformats.org/officeDocument/2006/relationships/hyperlink" Target="https://www.blogger.com/profile/15090794362755474415" TargetMode="External"/><Relationship Id="rId145" Type="http://schemas.openxmlformats.org/officeDocument/2006/relationships/hyperlink" Target="javascript:;" TargetMode="External"/><Relationship Id="rId161" Type="http://schemas.openxmlformats.org/officeDocument/2006/relationships/hyperlink" Target="https://www.blogger.com/profile/09952419163381557309" TargetMode="External"/><Relationship Id="rId166" Type="http://schemas.openxmlformats.org/officeDocument/2006/relationships/hyperlink" Target="javascript:;" TargetMode="External"/><Relationship Id="rId182" Type="http://schemas.openxmlformats.org/officeDocument/2006/relationships/hyperlink" Target="https://www.agribusinesscoach.com/2016/03/how-to-prepare-chicken-feeds-best-formula.html?showComment=1614607266378" TargetMode="External"/><Relationship Id="rId187" Type="http://schemas.openxmlformats.org/officeDocument/2006/relationships/hyperlink" Target="https://www.blogger.com/profile/15616733252146159865" TargetMode="External"/><Relationship Id="rId217"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naijafarmer.blogspot.com.ng/2017/01/mistakes-to-avoid-in-poultry-farming-business.html" TargetMode="External"/><Relationship Id="rId212" Type="http://schemas.openxmlformats.org/officeDocument/2006/relationships/hyperlink" Target="https://www.blogger.com/profile/18400182550112198452" TargetMode="External"/><Relationship Id="rId233" Type="http://schemas.openxmlformats.org/officeDocument/2006/relationships/hyperlink" Target="https://www.blogger.com/profile/08241794626305324778" TargetMode="External"/><Relationship Id="rId238" Type="http://schemas.openxmlformats.org/officeDocument/2006/relationships/hyperlink" Target="javascript:;" TargetMode="External"/><Relationship Id="rId23" Type="http://schemas.openxmlformats.org/officeDocument/2006/relationships/hyperlink" Target="https://www.agribusinesscoach.com/2016/03/how-to-prepare-chicken-feeds-best-formula.html?showComment=1599389309704" TargetMode="External"/><Relationship Id="rId28" Type="http://schemas.openxmlformats.org/officeDocument/2006/relationships/hyperlink" Target="https://www.agribusinesscoach.com/2016/03/how-to-prepare-chicken-feeds-best-formula.html?showComment=1611089635975" TargetMode="External"/><Relationship Id="rId49" Type="http://schemas.openxmlformats.org/officeDocument/2006/relationships/hyperlink" Target="javascript:;" TargetMode="External"/><Relationship Id="rId114" Type="http://schemas.openxmlformats.org/officeDocument/2006/relationships/hyperlink" Target="https://www.agribusinesscoach.com/2016/03/how-to-prepare-chicken-feeds-best-formula.html?showComment=1572194869458" TargetMode="External"/><Relationship Id="rId119" Type="http://schemas.openxmlformats.org/officeDocument/2006/relationships/hyperlink" Target="https://www.blogger.com/profile/06120996486722665732" TargetMode="External"/><Relationship Id="rId44" Type="http://schemas.openxmlformats.org/officeDocument/2006/relationships/hyperlink" Target="https://www.blogger.com/profile/05378700172432027663" TargetMode="External"/><Relationship Id="rId60" Type="http://schemas.openxmlformats.org/officeDocument/2006/relationships/hyperlink" Target="https://www.blogger.com/profile/12558810871073108207" TargetMode="External"/><Relationship Id="rId65" Type="http://schemas.openxmlformats.org/officeDocument/2006/relationships/hyperlink" Target="javascript:;" TargetMode="External"/><Relationship Id="rId81" Type="http://schemas.openxmlformats.org/officeDocument/2006/relationships/hyperlink" Target="https://www.blogger.com/profile/17584837184404963080"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https://www.agribusinesscoach.com/2016/03/how-to-prepare-chicken-feeds-best-formula.html?showComment=1581851598150" TargetMode="External"/><Relationship Id="rId151" Type="http://schemas.openxmlformats.org/officeDocument/2006/relationships/hyperlink" Target="javascript:;" TargetMode="External"/><Relationship Id="rId156" Type="http://schemas.openxmlformats.org/officeDocument/2006/relationships/hyperlink" Target="https://www.agribusinesscoach.com/2016/03/how-to-prepare-chicken-feeds-best-formula.html?showComment=1606151183363" TargetMode="External"/><Relationship Id="rId177" Type="http://schemas.openxmlformats.org/officeDocument/2006/relationships/hyperlink" Target="https://www.agribusinesscoach.com/2016/03/how-to-prepare-chicken-feeds-best-formula.html?showComment=1611602505327" TargetMode="External"/><Relationship Id="rId198"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https://www.blogger.com/profile/15466149174510939352" TargetMode="External"/><Relationship Id="rId202" Type="http://schemas.openxmlformats.org/officeDocument/2006/relationships/hyperlink" Target="https://www.blogger.com/profile/00057642967326476764" TargetMode="External"/><Relationship Id="rId207" Type="http://schemas.openxmlformats.org/officeDocument/2006/relationships/hyperlink" Target="javascript:;" TargetMode="External"/><Relationship Id="rId223" Type="http://schemas.openxmlformats.org/officeDocument/2006/relationships/hyperlink" Target="javascript:;" TargetMode="External"/><Relationship Id="rId228" Type="http://schemas.openxmlformats.org/officeDocument/2006/relationships/hyperlink" Target="https://www.agribusinesscoach.com/2016/03/how-to-prepare-chicken-feeds-best-formula.html?showComment=1624708501492" TargetMode="External"/><Relationship Id="rId244" Type="http://schemas.openxmlformats.org/officeDocument/2006/relationships/hyperlink" Target="javascript:;" TargetMode="External"/><Relationship Id="rId13" Type="http://schemas.openxmlformats.org/officeDocument/2006/relationships/control" Target="activeX/activeX2.xml"/><Relationship Id="rId18" Type="http://schemas.openxmlformats.org/officeDocument/2006/relationships/image" Target="media/image4.png"/><Relationship Id="rId39" Type="http://schemas.openxmlformats.org/officeDocument/2006/relationships/hyperlink" Target="https://www.agribusinesscoach.com/2016/03/how-to-prepare-chicken-feeds-best-formula.html?showComment=1548373112104" TargetMode="External"/><Relationship Id="rId109" Type="http://schemas.openxmlformats.org/officeDocument/2006/relationships/hyperlink" Target="javascript:;" TargetMode="External"/><Relationship Id="rId34" Type="http://schemas.openxmlformats.org/officeDocument/2006/relationships/hyperlink" Target="javascript:;" TargetMode="External"/><Relationship Id="rId50" Type="http://schemas.openxmlformats.org/officeDocument/2006/relationships/hyperlink" Target="https://www.blogger.com/profile/02446592274629124783" TargetMode="External"/><Relationship Id="rId55" Type="http://schemas.openxmlformats.org/officeDocument/2006/relationships/hyperlink" Target="https://www.agribusinesscoach.com/2016/03/how-to-prepare-chicken-feeds-best-formula.html?showComment=1533762003281" TargetMode="External"/><Relationship Id="rId76" Type="http://schemas.openxmlformats.org/officeDocument/2006/relationships/hyperlink" Target="https://www.agribusinesscoach.com/2016/03/how-to-prepare-chicken-feeds-best-formula.html?showComment=1548373551857" TargetMode="External"/><Relationship Id="rId97" Type="http://schemas.openxmlformats.org/officeDocument/2006/relationships/hyperlink" Target="https://www.agribusinesscoach.com/2016/03/how-to-prepare-chicken-feeds-best-formula.html?showComment=1537725570834" TargetMode="External"/><Relationship Id="rId104" Type="http://schemas.openxmlformats.org/officeDocument/2006/relationships/hyperlink" Target="https://www.blogger.com/profile/14464760904194166513" TargetMode="External"/><Relationship Id="rId120" Type="http://schemas.openxmlformats.org/officeDocument/2006/relationships/hyperlink" Target="https://www.agribusinesscoach.com/2016/03/how-to-prepare-chicken-feeds-best-formula.html?showComment=1683180810115" TargetMode="External"/><Relationship Id="rId125" Type="http://schemas.openxmlformats.org/officeDocument/2006/relationships/hyperlink" Target="https://www.blogger.com/profile/12550549012256577956" TargetMode="External"/><Relationship Id="rId141" Type="http://schemas.openxmlformats.org/officeDocument/2006/relationships/hyperlink" Target="https://www.agribusinesscoach.com/2016/03/how-to-prepare-chicken-feeds-best-formula.html?showComment=1587933761598" TargetMode="External"/><Relationship Id="rId146" Type="http://schemas.openxmlformats.org/officeDocument/2006/relationships/hyperlink" Target="https://www.blogger.com/profile/03898987043011480631" TargetMode="External"/><Relationship Id="rId167" Type="http://schemas.openxmlformats.org/officeDocument/2006/relationships/hyperlink" Target="https://www.blogger.com/profile/06871722147838965969" TargetMode="External"/><Relationship Id="rId188" Type="http://schemas.openxmlformats.org/officeDocument/2006/relationships/hyperlink" Target="https://www.agribusinesscoach.com/2016/03/how-to-prepare-chicken-feeds-best-formula.html?showComment=1615838907874" TargetMode="External"/><Relationship Id="rId7" Type="http://schemas.openxmlformats.org/officeDocument/2006/relationships/hyperlink" Target="https://3.bp.blogspot.com/-3ZdIJaz5cf0/XKqlAe1rIiI/AAAAAAAAA2c/DIZVlO6YT8U1DRZI5GbaYLvEpt07ogSYwCEwYBhgL/s1600/drummixer1.jpeg" TargetMode="External"/><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https://www.agribusinesscoach.com/2016/03/how-to-prepare-chicken-feeds-best-formula.html?showComment=1608053263037" TargetMode="External"/><Relationship Id="rId183" Type="http://schemas.openxmlformats.org/officeDocument/2006/relationships/hyperlink" Target="javascript:;" TargetMode="External"/><Relationship Id="rId213" Type="http://schemas.openxmlformats.org/officeDocument/2006/relationships/hyperlink" Target="https://www.agribusinesscoach.com/2016/03/how-to-prepare-chicken-feeds-best-formula.html?showComment=1620283300561" TargetMode="External"/><Relationship Id="rId218" Type="http://schemas.openxmlformats.org/officeDocument/2006/relationships/hyperlink" Target="https://www.blogger.com/profile/07539739742782997832" TargetMode="External"/><Relationship Id="rId234" Type="http://schemas.openxmlformats.org/officeDocument/2006/relationships/hyperlink" Target="https://www.agribusinesscoach.com/2016/03/how-to-prepare-chicken-feeds-best-formula.html?showComment=1626378726780" TargetMode="External"/><Relationship Id="rId239" Type="http://schemas.openxmlformats.org/officeDocument/2006/relationships/hyperlink" Target="https://www.blogger.com/profile/01901964885556521859" TargetMode="External"/><Relationship Id="rId2" Type="http://schemas.openxmlformats.org/officeDocument/2006/relationships/styles" Target="styles.xml"/><Relationship Id="rId29" Type="http://schemas.openxmlformats.org/officeDocument/2006/relationships/hyperlink" Target="https://www.blogger.com/profile/11431134899712331213" TargetMode="External"/><Relationship Id="rId24" Type="http://schemas.openxmlformats.org/officeDocument/2006/relationships/image" Target="media/image5.jpeg"/><Relationship Id="rId40" Type="http://schemas.openxmlformats.org/officeDocument/2006/relationships/hyperlink" Target="https://www.blogger.com/profile/00869258976919965382" TargetMode="External"/><Relationship Id="rId45" Type="http://schemas.openxmlformats.org/officeDocument/2006/relationships/hyperlink" Target="https://www.agribusinesscoach.com/2016/03/how-to-prepare-chicken-feeds-best-formula.html?showComment=1612778137803" TargetMode="External"/><Relationship Id="rId66" Type="http://schemas.openxmlformats.org/officeDocument/2006/relationships/hyperlink" Target="https://www.blogger.com/profile/18263885056823565340" TargetMode="External"/><Relationship Id="rId87" Type="http://schemas.openxmlformats.org/officeDocument/2006/relationships/hyperlink" Target="https://www.blogger.com/profile/13488146318183374869" TargetMode="External"/><Relationship Id="rId110" Type="http://schemas.openxmlformats.org/officeDocument/2006/relationships/hyperlink" Target="https://www.blogger.com/profile/02062116060620078431" TargetMode="External"/><Relationship Id="rId115" Type="http://schemas.openxmlformats.org/officeDocument/2006/relationships/hyperlink" Target="javascript:;" TargetMode="External"/><Relationship Id="rId131" Type="http://schemas.openxmlformats.org/officeDocument/2006/relationships/hyperlink" Target="https://www.blogger.com/profile/10188884639969153069"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https://www.blogger.com/profile/09979691831738018758" TargetMode="External"/><Relationship Id="rId61" Type="http://schemas.openxmlformats.org/officeDocument/2006/relationships/hyperlink" Target="https://www.agribusinesscoach.com/2016/03/how-to-prepare-chicken-feeds-best-formula.html?showComment=1548373509916" TargetMode="External"/><Relationship Id="rId82" Type="http://schemas.openxmlformats.org/officeDocument/2006/relationships/hyperlink" Target="https://www.agribusinesscoach.com/2016/03/how-to-prepare-chicken-feeds-best-formula.html?showComment=1534850759486" TargetMode="External"/><Relationship Id="rId152" Type="http://schemas.openxmlformats.org/officeDocument/2006/relationships/hyperlink" Target="https://www.blogger.com/profile/08043574512236731469" TargetMode="External"/><Relationship Id="rId173" Type="http://schemas.openxmlformats.org/officeDocument/2006/relationships/hyperlink" Target="https://www.blogger.com/profile/17745657355341981189" TargetMode="External"/><Relationship Id="rId194" Type="http://schemas.openxmlformats.org/officeDocument/2006/relationships/hyperlink" Target="https://www.agribusinesscoach.com/2016/03/how-to-prepare-chicken-feeds-best-formula.html?showComment=1616602281661" TargetMode="External"/><Relationship Id="rId199" Type="http://schemas.openxmlformats.org/officeDocument/2006/relationships/hyperlink" Target="https://www.blogger.com/profile/04003270448447444580" TargetMode="External"/><Relationship Id="rId203" Type="http://schemas.openxmlformats.org/officeDocument/2006/relationships/hyperlink" Target="https://www.agribusinesscoach.com/2016/03/how-to-prepare-chicken-feeds-best-formula.html?showComment=1618565700653" TargetMode="External"/><Relationship Id="rId208" Type="http://schemas.openxmlformats.org/officeDocument/2006/relationships/hyperlink" Target="https://www.blogger.com/profile/09083127799388046865" TargetMode="External"/><Relationship Id="rId229" Type="http://schemas.openxmlformats.org/officeDocument/2006/relationships/hyperlink" Target="javascript:;" TargetMode="External"/><Relationship Id="rId19" Type="http://schemas.openxmlformats.org/officeDocument/2006/relationships/hyperlink" Target="https://www.blogger.com/profile/11733937662109312434" TargetMode="External"/><Relationship Id="rId224" Type="http://schemas.openxmlformats.org/officeDocument/2006/relationships/hyperlink" Target="https://www.blogger.com/profile/15796588990750672147" TargetMode="External"/><Relationship Id="rId240" Type="http://schemas.openxmlformats.org/officeDocument/2006/relationships/hyperlink" Target="https://www.agribusinesscoach.com/2016/03/how-to-prepare-chicken-feeds-best-formula.html?showComment=1630909561671" TargetMode="External"/><Relationship Id="rId245" Type="http://schemas.openxmlformats.org/officeDocument/2006/relationships/hyperlink" Target="https://www.blogger.com/profile/11808899520197883913" TargetMode="External"/><Relationship Id="rId14" Type="http://schemas.openxmlformats.org/officeDocument/2006/relationships/hyperlink" Target="https://www.agribusinesscoach.com/2017/01/mistakes-to-avoid-in-poultry-farming-business.html" TargetMode="External"/><Relationship Id="rId30" Type="http://schemas.openxmlformats.org/officeDocument/2006/relationships/hyperlink" Target="https://www.agribusinesscoach.com/2016/03/how-to-prepare-chicken-feeds-best-formula.html?showComment=1666170457467" TargetMode="External"/><Relationship Id="rId35" Type="http://schemas.openxmlformats.org/officeDocument/2006/relationships/hyperlink" Target="https://www.blogger.com/profile/02442083971429622048"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https://www.agribusinesscoach.com/2016/03/how-to-prepare-chicken-feeds-best-formula.html?showComment=1548374017532" TargetMode="External"/><Relationship Id="rId105" Type="http://schemas.openxmlformats.org/officeDocument/2006/relationships/hyperlink" Target="https://www.agribusinesscoach.com/2016/03/how-to-prepare-chicken-feeds-best-formula.html?showComment=1548430067551" TargetMode="External"/><Relationship Id="rId126" Type="http://schemas.openxmlformats.org/officeDocument/2006/relationships/hyperlink" Target="https://www.agribusinesscoach.com/2016/03/how-to-prepare-chicken-feeds-best-formula.html?showComment=1580196925257" TargetMode="External"/><Relationship Id="rId147" Type="http://schemas.openxmlformats.org/officeDocument/2006/relationships/hyperlink" Target="https://www.agribusinesscoach.com/2016/03/how-to-prepare-chicken-feeds-best-formula.html?showComment=1595446632459" TargetMode="External"/><Relationship Id="rId168" Type="http://schemas.openxmlformats.org/officeDocument/2006/relationships/hyperlink" Target="https://www.agribusinesscoach.com/2016/03/how-to-prepare-chicken-feeds-best-formula.html?showComment=1610542158400" TargetMode="External"/><Relationship Id="rId8" Type="http://schemas.openxmlformats.org/officeDocument/2006/relationships/image" Target="media/image1.jpeg"/><Relationship Id="rId51" Type="http://schemas.openxmlformats.org/officeDocument/2006/relationships/hyperlink" Target="https://www.agribusinesscoach.com/2016/03/how-to-prepare-chicken-feeds-best-formula.html?showComment=1533761733303" TargetMode="External"/><Relationship Id="rId72" Type="http://schemas.openxmlformats.org/officeDocument/2006/relationships/hyperlink" Target="https://www.blogger.com/profile/00315249938663932773" TargetMode="External"/><Relationship Id="rId93" Type="http://schemas.openxmlformats.org/officeDocument/2006/relationships/hyperlink" Target="https://www.blogger.com/profile/06528189704626539333"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https://www.blogger.com/profile/15616733252146159865" TargetMode="External"/><Relationship Id="rId189" Type="http://schemas.openxmlformats.org/officeDocument/2006/relationships/hyperlink" Target="javascript:;" TargetMode="External"/><Relationship Id="rId219" Type="http://schemas.openxmlformats.org/officeDocument/2006/relationships/hyperlink" Target="https://www.agribusinesscoach.com/2016/03/how-to-prepare-chicken-feeds-best-formula.html?showComment=1621919680945" TargetMode="External"/><Relationship Id="rId3" Type="http://schemas.openxmlformats.org/officeDocument/2006/relationships/settings" Target="settings.xml"/><Relationship Id="rId214" Type="http://schemas.openxmlformats.org/officeDocument/2006/relationships/hyperlink" Target="javascript:;" TargetMode="External"/><Relationship Id="rId230" Type="http://schemas.openxmlformats.org/officeDocument/2006/relationships/hyperlink" Target="https://www.blogger.com/profile/03179659497923374750" TargetMode="External"/><Relationship Id="rId235" Type="http://schemas.openxmlformats.org/officeDocument/2006/relationships/hyperlink" Target="javascript:;" TargetMode="External"/><Relationship Id="rId25" Type="http://schemas.openxmlformats.org/officeDocument/2006/relationships/hyperlink" Target="https://www.blogger.com/profile/12558810871073108207" TargetMode="External"/><Relationship Id="rId46" Type="http://schemas.openxmlformats.org/officeDocument/2006/relationships/hyperlink" Target="javascript:;" TargetMode="External"/><Relationship Id="rId67" Type="http://schemas.openxmlformats.org/officeDocument/2006/relationships/hyperlink" Target="https://www.agribusinesscoach.com/2016/03/how-to-prepare-chicken-feeds-best-formula.html?showComment=1652201756022" TargetMode="External"/><Relationship Id="rId116" Type="http://schemas.openxmlformats.org/officeDocument/2006/relationships/hyperlink" Target="https://www.blogger.com/profile/09170545142281751894" TargetMode="External"/><Relationship Id="rId137" Type="http://schemas.openxmlformats.org/officeDocument/2006/relationships/hyperlink" Target="https://www.blogger.com/profile/02611802189462209467" TargetMode="External"/><Relationship Id="rId158" Type="http://schemas.openxmlformats.org/officeDocument/2006/relationships/hyperlink" Target="https://www.blogger.com/profile/12558810871073108207" TargetMode="External"/><Relationship Id="rId20" Type="http://schemas.openxmlformats.org/officeDocument/2006/relationships/hyperlink" Target="https://www.agribusinesscoach.com/2016/03/how-to-prepare-chicken-feeds-best-formula.html?showComment=1511473293044" TargetMode="External"/><Relationship Id="rId41" Type="http://schemas.openxmlformats.org/officeDocument/2006/relationships/hyperlink" Target="https://www.agribusinesscoach.com/2016/03/how-to-prepare-chicken-feeds-best-formula.html?showComment=1596286541474"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https://www.agribusinesscoach.com/2016/03/how-to-prepare-chicken-feeds-best-formula.html?showComment=1536075451996" TargetMode="External"/><Relationship Id="rId111" Type="http://schemas.openxmlformats.org/officeDocument/2006/relationships/hyperlink" Target="https://www.agribusinesscoach.com/2016/03/how-to-prepare-chicken-feeds-best-formula.html?showComment=1566394032292" TargetMode="External"/><Relationship Id="rId132" Type="http://schemas.openxmlformats.org/officeDocument/2006/relationships/hyperlink" Target="https://www.agribusinesscoach.com/2016/03/how-to-prepare-chicken-feeds-best-formula.html?showComment=1581724619444" TargetMode="External"/><Relationship Id="rId153" Type="http://schemas.openxmlformats.org/officeDocument/2006/relationships/hyperlink" Target="https://www.agribusinesscoach.com/2016/03/how-to-prepare-chicken-feeds-best-formula.html?showComment=1602840592480" TargetMode="External"/><Relationship Id="rId174" Type="http://schemas.openxmlformats.org/officeDocument/2006/relationships/hyperlink" Target="https://www.agribusinesscoach.com/2016/03/how-to-prepare-chicken-feeds-best-formula.html?showComment=1611482578602" TargetMode="External"/><Relationship Id="rId179" Type="http://schemas.openxmlformats.org/officeDocument/2006/relationships/hyperlink" Target="https://www.agribusinesscoach.com/2016/03/how-to-prepare-chicken-feeds-best-formula.html?showComment=1619802707306" TargetMode="External"/><Relationship Id="rId195" Type="http://schemas.openxmlformats.org/officeDocument/2006/relationships/hyperlink" Target="javascript:;" TargetMode="External"/><Relationship Id="rId209" Type="http://schemas.openxmlformats.org/officeDocument/2006/relationships/hyperlink" Target="https://www.agribusinesscoach.com/2016/03/how-to-prepare-chicken-feeds-best-formula.html?showComment=1619938099397" TargetMode="External"/><Relationship Id="rId190" Type="http://schemas.openxmlformats.org/officeDocument/2006/relationships/hyperlink" Target="https://www.blogger.com/profile/01730263494519813622" TargetMode="External"/><Relationship Id="rId204" Type="http://schemas.openxmlformats.org/officeDocument/2006/relationships/hyperlink" Target="javascript:;" TargetMode="External"/><Relationship Id="rId220" Type="http://schemas.openxmlformats.org/officeDocument/2006/relationships/hyperlink" Target="javascript:;" TargetMode="External"/><Relationship Id="rId225" Type="http://schemas.openxmlformats.org/officeDocument/2006/relationships/hyperlink" Target="https://www.agribusinesscoach.com/2016/03/how-to-prepare-chicken-feeds-best-formula.html?showComment=1623157267775" TargetMode="External"/><Relationship Id="rId241" Type="http://schemas.openxmlformats.org/officeDocument/2006/relationships/hyperlink" Target="javascript:;" TargetMode="External"/><Relationship Id="rId246" Type="http://schemas.openxmlformats.org/officeDocument/2006/relationships/fontTable" Target="fontTable.xml"/><Relationship Id="rId15" Type="http://schemas.openxmlformats.org/officeDocument/2006/relationships/hyperlink" Target="https://www.agribusinesscoach.com/2016/03/treatment-and-control-of-mareks-disease.html" TargetMode="External"/><Relationship Id="rId36" Type="http://schemas.openxmlformats.org/officeDocument/2006/relationships/hyperlink" Target="https://www.agribusinesscoach.com/2016/03/how-to-prepare-chicken-feeds-best-formula.html?showComment=1520782860799" TargetMode="External"/><Relationship Id="rId57" Type="http://schemas.openxmlformats.org/officeDocument/2006/relationships/hyperlink" Target="https://www.blogger.com/profile/07494268784453167303"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image" Target="media/image2.wmf"/><Relationship Id="rId31" Type="http://schemas.openxmlformats.org/officeDocument/2006/relationships/hyperlink" Target="javascript:;" TargetMode="External"/><Relationship Id="rId52" Type="http://schemas.openxmlformats.org/officeDocument/2006/relationships/hyperlink" Target="https://www.blogger.com/profile/02446592274629124783" TargetMode="External"/><Relationship Id="rId73" Type="http://schemas.openxmlformats.org/officeDocument/2006/relationships/hyperlink" Target="https://www.agribusinesscoach.com/2016/03/how-to-prepare-chicken-feeds-best-formula.html?showComment=1531554348970" TargetMode="External"/><Relationship Id="rId78" Type="http://schemas.openxmlformats.org/officeDocument/2006/relationships/hyperlink" Target="https://www.blogger.com/profile/15826587723415331061" TargetMode="External"/><Relationship Id="rId94" Type="http://schemas.openxmlformats.org/officeDocument/2006/relationships/hyperlink" Target="https://www.agribusinesscoach.com/2016/03/how-to-prepare-chicken-feeds-best-formula.html?showComment=1537071270641" TargetMode="External"/><Relationship Id="rId99" Type="http://schemas.openxmlformats.org/officeDocument/2006/relationships/hyperlink" Target="https://www.blogger.com/profile/12558810871073108207" TargetMode="External"/><Relationship Id="rId101" Type="http://schemas.openxmlformats.org/officeDocument/2006/relationships/hyperlink" Target="https://www.blogger.com/profile/06817869346748256004" TargetMode="External"/><Relationship Id="rId122" Type="http://schemas.openxmlformats.org/officeDocument/2006/relationships/hyperlink" Target="https://www.blogger.com/profile/12927674799671180913" TargetMode="External"/><Relationship Id="rId143" Type="http://schemas.openxmlformats.org/officeDocument/2006/relationships/hyperlink" Target="https://www.blogger.com/profile/17760364043800576738" TargetMode="External"/><Relationship Id="rId148" Type="http://schemas.openxmlformats.org/officeDocument/2006/relationships/hyperlink" Target="javascript:;" TargetMode="External"/><Relationship Id="rId164" Type="http://schemas.openxmlformats.org/officeDocument/2006/relationships/hyperlink" Target="https://www.blogger.com/profile/15796588990750672147" TargetMode="External"/><Relationship Id="rId169" Type="http://schemas.openxmlformats.org/officeDocument/2006/relationships/hyperlink" Target="javascript:;" TargetMode="External"/><Relationship Id="rId185" Type="http://schemas.openxmlformats.org/officeDocument/2006/relationships/hyperlink" Target="https://www.agribusinesscoach.com/2016/03/how-to-prepare-chicken-feeds-best-formula.html?showComment=1615838736030" TargetMode="External"/><Relationship Id="rId4" Type="http://schemas.openxmlformats.org/officeDocument/2006/relationships/webSettings" Target="webSettings.xml"/><Relationship Id="rId9" Type="http://schemas.openxmlformats.org/officeDocument/2006/relationships/hyperlink" Target="https://feedburner.google.com/fb/a/mailverify?uri=AgribusinessCoach&amp;amp;loc=en_US%22%3ESubscribe%20to%20Agribusiness%20Coach%20by%20Email" TargetMode="External"/><Relationship Id="rId180" Type="http://schemas.openxmlformats.org/officeDocument/2006/relationships/hyperlink" Target="javascript:;" TargetMode="External"/><Relationship Id="rId210" Type="http://schemas.openxmlformats.org/officeDocument/2006/relationships/hyperlink" Target="javascript:;" TargetMode="External"/><Relationship Id="rId215" Type="http://schemas.openxmlformats.org/officeDocument/2006/relationships/hyperlink" Target="https://www.blogger.com/profile/11424247187682107059" TargetMode="External"/><Relationship Id="rId236" Type="http://schemas.openxmlformats.org/officeDocument/2006/relationships/hyperlink" Target="https://www.blogger.com/profile/06802551994982421957" TargetMode="External"/><Relationship Id="rId26" Type="http://schemas.openxmlformats.org/officeDocument/2006/relationships/hyperlink" Target="https://www.agribusinesscoach.com/2016/03/how-to-prepare-chicken-feeds-best-formula.html?showComment=1604409130514" TargetMode="External"/><Relationship Id="rId231" Type="http://schemas.openxmlformats.org/officeDocument/2006/relationships/hyperlink" Target="https://www.agribusinesscoach.com/2016/03/how-to-prepare-chicken-feeds-best-formula.html?showComment=1624809498888" TargetMode="External"/><Relationship Id="rId47" Type="http://schemas.openxmlformats.org/officeDocument/2006/relationships/hyperlink" Target="https://www.blogger.com/profile/12910808803466144487"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https://www.blogger.com/profile/09258099106269892702" TargetMode="External"/><Relationship Id="rId200" Type="http://schemas.openxmlformats.org/officeDocument/2006/relationships/hyperlink" Target="https://www.agribusinesscoach.com/2016/03/how-to-prepare-chicken-feeds-best-formula.html?showComment=1617428574438" TargetMode="External"/><Relationship Id="rId16" Type="http://schemas.openxmlformats.org/officeDocument/2006/relationships/hyperlink" Target="https://www.agribusinesscoach.com/2016/03/important-points-successful-commercial-poultry-farming.html" TargetMode="External"/><Relationship Id="rId221" Type="http://schemas.openxmlformats.org/officeDocument/2006/relationships/hyperlink" Target="https://www.blogger.com/profile/13622162956500470525" TargetMode="External"/><Relationship Id="rId242" Type="http://schemas.openxmlformats.org/officeDocument/2006/relationships/hyperlink" Target="https://www.blogger.com/profile/14581215255548382057" TargetMode="External"/><Relationship Id="rId37" Type="http://schemas.openxmlformats.org/officeDocument/2006/relationships/hyperlink" Target="javascript:;" TargetMode="External"/><Relationship Id="rId58" Type="http://schemas.openxmlformats.org/officeDocument/2006/relationships/hyperlink" Target="https://www.agribusinesscoach.com/2016/03/how-to-prepare-chicken-feeds-best-formula.html?showComment=1529929366623" TargetMode="External"/><Relationship Id="rId79" Type="http://schemas.openxmlformats.org/officeDocument/2006/relationships/hyperlink" Target="https://www.agribusinesscoach.com/2016/03/how-to-prepare-chicken-feeds-best-formula.html?showComment=1533564404813" TargetMode="External"/><Relationship Id="rId102" Type="http://schemas.openxmlformats.org/officeDocument/2006/relationships/hyperlink" Target="https://www.agribusinesscoach.com/2016/03/how-to-prepare-chicken-feeds-best-formula.html?showComment=1601877866293" TargetMode="External"/><Relationship Id="rId123" Type="http://schemas.openxmlformats.org/officeDocument/2006/relationships/hyperlink" Target="https://www.agribusinesscoach.com/2016/03/how-to-prepare-chicken-feeds-best-formula.html?showComment=1576514738652" TargetMode="External"/><Relationship Id="rId144" Type="http://schemas.openxmlformats.org/officeDocument/2006/relationships/hyperlink" Target="https://www.agribusinesscoach.com/2016/03/how-to-prepare-chicken-feeds-best-formula.html?showComment=1594250024248" TargetMode="External"/><Relationship Id="rId90" Type="http://schemas.openxmlformats.org/officeDocument/2006/relationships/hyperlink" Target="https://www.blogger.com/profile/12272450034278000232" TargetMode="External"/><Relationship Id="rId165" Type="http://schemas.openxmlformats.org/officeDocument/2006/relationships/hyperlink" Target="https://www.agribusinesscoach.com/2016/03/how-to-prepare-chicken-feeds-best-formula.html?showComment=1623157058885" TargetMode="External"/><Relationship Id="rId186" Type="http://schemas.openxmlformats.org/officeDocument/2006/relationships/hyperlink" Target="javascript:;" TargetMode="External"/><Relationship Id="rId211" Type="http://schemas.openxmlformats.org/officeDocument/2006/relationships/image" Target="media/image6.jpeg"/><Relationship Id="rId232" Type="http://schemas.openxmlformats.org/officeDocument/2006/relationships/hyperlink" Target="javascript:;" TargetMode="External"/><Relationship Id="rId27" Type="http://schemas.openxmlformats.org/officeDocument/2006/relationships/hyperlink" Target="https://www.blogger.com/profile/07909621900232058024" TargetMode="External"/><Relationship Id="rId48" Type="http://schemas.openxmlformats.org/officeDocument/2006/relationships/hyperlink" Target="https://www.agribusinesscoach.com/2016/03/how-to-prepare-chicken-feeds-best-formula.html?showComment=1525235533405" TargetMode="External"/><Relationship Id="rId69" Type="http://schemas.openxmlformats.org/officeDocument/2006/relationships/hyperlink" Target="https://www.blogger.com/profile/01989164497618401943" TargetMode="External"/><Relationship Id="rId113" Type="http://schemas.openxmlformats.org/officeDocument/2006/relationships/hyperlink" Target="https://www.blogger.com/profile/00266558980410665184" TargetMode="External"/><Relationship Id="rId134" Type="http://schemas.openxmlformats.org/officeDocument/2006/relationships/hyperlink" Target="https://www.blogger.com/profile/02013668024613946402" TargetMode="External"/><Relationship Id="rId80" Type="http://schemas.openxmlformats.org/officeDocument/2006/relationships/hyperlink" Target="javascript:;" TargetMode="External"/><Relationship Id="rId155" Type="http://schemas.openxmlformats.org/officeDocument/2006/relationships/hyperlink" Target="https://www.blogger.com/profile/13066151441706567529" TargetMode="External"/><Relationship Id="rId176" Type="http://schemas.openxmlformats.org/officeDocument/2006/relationships/hyperlink" Target="https://www.blogger.com/profile/12558810871073108207" TargetMode="External"/><Relationship Id="rId197" Type="http://schemas.openxmlformats.org/officeDocument/2006/relationships/hyperlink" Target="https://www.agribusinesscoach.com/2016/03/how-to-prepare-chicken-feeds-best-formula.html?showComment=1617182166575" TargetMode="External"/><Relationship Id="rId201" Type="http://schemas.openxmlformats.org/officeDocument/2006/relationships/hyperlink" Target="javascript:;" TargetMode="External"/><Relationship Id="rId222" Type="http://schemas.openxmlformats.org/officeDocument/2006/relationships/hyperlink" Target="https://www.agribusinesscoach.com/2016/03/how-to-prepare-chicken-feeds-best-formula.html?showComment=1622108661185" TargetMode="External"/><Relationship Id="rId243" Type="http://schemas.openxmlformats.org/officeDocument/2006/relationships/hyperlink" Target="https://www.agribusinesscoach.com/2016/03/how-to-prepare-chicken-feeds-best-formula.html?showComment=16310860109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6262</Words>
  <Characters>35694</Characters>
  <Application>Microsoft Office Word</Application>
  <DocSecurity>0</DocSecurity>
  <Lines>297</Lines>
  <Paragraphs>83</Paragraphs>
  <ScaleCrop>false</ScaleCrop>
  <Company/>
  <LinksUpToDate>false</LinksUpToDate>
  <CharactersWithSpaces>41873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2023-09-05T08:19:00Z</dcterms:created>
  <dcterms:modified xsi:type="dcterms:W3CDTF">2023-09-05T08:20:00Z</dcterms:modified>
</cp:coreProperties>
</file>